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6C" w:rsidRDefault="00F05A6C" w:rsidP="00F05A6C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Programming III (420-B31-HR)</w:t>
      </w:r>
    </w:p>
    <w:p w:rsidR="00F05A6C" w:rsidRDefault="00F05A6C" w:rsidP="00F05A6C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 xml:space="preserve">Lab 3 –Error Handling and </w:t>
      </w:r>
      <w:r w:rsidR="00EE3233">
        <w:rPr>
          <w:rFonts w:ascii="Arial" w:hAnsi="Arial" w:cs="Arial"/>
          <w:i/>
          <w:kern w:val="0"/>
          <w:sz w:val="32"/>
        </w:rPr>
        <w:t>Exceptions</w:t>
      </w:r>
      <w:r w:rsidR="00BA575C">
        <w:rPr>
          <w:rFonts w:ascii="Arial" w:hAnsi="Arial" w:cs="Arial"/>
          <w:i/>
          <w:kern w:val="0"/>
          <w:sz w:val="32"/>
        </w:rPr>
        <w:t>; Efficiency</w:t>
      </w:r>
    </w:p>
    <w:p w:rsidR="00F05A6C" w:rsidRDefault="00F05A6C" w:rsidP="00F05A6C"/>
    <w:p w:rsidR="00EE3233" w:rsidRDefault="00F05A6C" w:rsidP="00F0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</w:t>
      </w:r>
      <w:r w:rsidR="00DB3DAE">
        <w:t xml:space="preserve">te </w:t>
      </w:r>
      <w:r w:rsidR="00F601F2">
        <w:t>assigned</w:t>
      </w:r>
      <w:r w:rsidR="00EE3233">
        <w:t xml:space="preserve"> &amp; due</w:t>
      </w:r>
      <w:r w:rsidR="00F601F2">
        <w:t>:</w:t>
      </w:r>
      <w:r w:rsidR="00F601F2">
        <w:tab/>
      </w:r>
      <w:r w:rsidR="00EE3233">
        <w:t>Tuesday, September 6, 2016</w:t>
      </w:r>
    </w:p>
    <w:p w:rsidR="00F05A6C" w:rsidRPr="000443BF" w:rsidRDefault="00EE3233" w:rsidP="00F0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b/>
          <w:color w:val="FF0000"/>
        </w:rPr>
      </w:pPr>
      <w:r w:rsidRPr="000443BF">
        <w:rPr>
          <w:b/>
          <w:color w:val="FF0000"/>
        </w:rPr>
        <w:t>*</w:t>
      </w:r>
      <w:r w:rsidR="000443BF" w:rsidRPr="000443BF">
        <w:rPr>
          <w:b/>
          <w:color w:val="FF0000"/>
        </w:rPr>
        <w:t xml:space="preserve"> Reminder that class starts at 9 am today, not 8 am.  </w:t>
      </w:r>
      <w:r w:rsidRPr="000443BF">
        <w:rPr>
          <w:b/>
          <w:color w:val="FF0000"/>
        </w:rPr>
        <w:t>This is a short lab since we will be having a lecture first</w:t>
      </w:r>
      <w:r w:rsidR="000443BF">
        <w:rPr>
          <w:b/>
          <w:color w:val="FF0000"/>
        </w:rPr>
        <w:t>, at 9 am.</w:t>
      </w:r>
      <w:r w:rsidR="00F05A6C" w:rsidRPr="000443BF">
        <w:rPr>
          <w:b/>
          <w:color w:val="FF0000"/>
        </w:rPr>
        <w:tab/>
      </w:r>
    </w:p>
    <w:p w:rsidR="00F05A6C" w:rsidRDefault="00F05A6C" w:rsidP="00F05A6C">
      <w:pPr>
        <w:rPr>
          <w:b/>
        </w:rPr>
      </w:pPr>
    </w:p>
    <w:p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:rsidR="00DB20E8" w:rsidRDefault="00DB20E8" w:rsidP="00DB20E8">
      <w:pPr>
        <w:pStyle w:val="ListParagraph"/>
        <w:numPr>
          <w:ilvl w:val="0"/>
          <w:numId w:val="1"/>
        </w:numPr>
      </w:pPr>
      <w:r w:rsidRPr="00DB20E8">
        <w:t>Review</w:t>
      </w:r>
      <w:r>
        <w:t>:</w:t>
      </w:r>
      <w:r w:rsidRPr="00DB20E8">
        <w:t xml:space="preserve"> </w:t>
      </w:r>
    </w:p>
    <w:p w:rsidR="00CE38F9" w:rsidRDefault="003F77AE" w:rsidP="00DB20E8">
      <w:pPr>
        <w:pStyle w:val="ListParagraph"/>
        <w:numPr>
          <w:ilvl w:val="1"/>
          <w:numId w:val="1"/>
        </w:numPr>
        <w:ind w:left="1080"/>
      </w:pPr>
      <w:r>
        <w:t>Throwing and catching exceptions</w:t>
      </w:r>
    </w:p>
    <w:p w:rsidR="00DB20E8" w:rsidRDefault="003F77AE" w:rsidP="00DB20E8">
      <w:pPr>
        <w:pStyle w:val="ListParagraph"/>
        <w:numPr>
          <w:ilvl w:val="1"/>
          <w:numId w:val="1"/>
        </w:numPr>
        <w:ind w:left="1080"/>
      </w:pPr>
      <w:r>
        <w:t>Creating new exceptions</w:t>
      </w:r>
    </w:p>
    <w:p w:rsidR="00C31B58" w:rsidRDefault="00C31B58" w:rsidP="000171DC">
      <w:pPr>
        <w:pStyle w:val="ListParagraph"/>
        <w:numPr>
          <w:ilvl w:val="0"/>
          <w:numId w:val="1"/>
        </w:numPr>
      </w:pPr>
      <w:r w:rsidRPr="006E1C49">
        <w:t>Learn to</w:t>
      </w:r>
      <w:r w:rsidR="000171DC">
        <w:t xml:space="preserve"> </w:t>
      </w:r>
      <w:r>
        <w:t>determine the Big-O notation for an algorithm</w:t>
      </w:r>
    </w:p>
    <w:p w:rsidR="00C31B58" w:rsidRDefault="00C31B58" w:rsidP="000171DC">
      <w:pPr>
        <w:pStyle w:val="ListParagraph"/>
        <w:ind w:left="1080"/>
      </w:pPr>
    </w:p>
    <w:p w:rsidR="00890F5A" w:rsidRDefault="00890F5A" w:rsidP="00DB20E8">
      <w:pPr>
        <w:spacing w:before="120"/>
      </w:pPr>
      <w:r>
        <w:rPr>
          <w:b/>
        </w:rPr>
        <w:t xml:space="preserve">Reference: </w:t>
      </w:r>
      <w:r w:rsidR="000171DC">
        <w:rPr>
          <w:b/>
        </w:rPr>
        <w:t xml:space="preserve"> </w:t>
      </w:r>
      <w:r w:rsidR="00C31B58">
        <w:t>Exceptions</w:t>
      </w:r>
      <w:r w:rsidR="005D0CF6">
        <w:t xml:space="preserve"> </w:t>
      </w:r>
      <w:r w:rsidR="000171DC">
        <w:t>notes</w:t>
      </w:r>
      <w:r w:rsidRPr="00890F5A">
        <w:t>.</w:t>
      </w:r>
    </w:p>
    <w:p w:rsidR="00C31B58" w:rsidRPr="00890F5A" w:rsidRDefault="00C31B58" w:rsidP="000171DC">
      <w:r>
        <w:tab/>
      </w:r>
      <w:r>
        <w:tab/>
        <w:t xml:space="preserve">Efficiency </w:t>
      </w:r>
      <w:r w:rsidR="000171DC">
        <w:t>notes.</w:t>
      </w:r>
    </w:p>
    <w:p w:rsidR="00DB20E8" w:rsidRDefault="00DB20E8" w:rsidP="00DB20E8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:rsidR="008C1446" w:rsidRDefault="008C1446" w:rsidP="008C1446">
      <w:pPr>
        <w:pStyle w:val="ListParagraph"/>
        <w:numPr>
          <w:ilvl w:val="0"/>
          <w:numId w:val="18"/>
        </w:numPr>
        <w:spacing w:before="120"/>
      </w:pPr>
      <w:r>
        <w:t>The Lab 3 Moodle quiz</w:t>
      </w:r>
    </w:p>
    <w:p w:rsidR="006E1C49" w:rsidRDefault="00C67CDA" w:rsidP="00CC502F">
      <w:pPr>
        <w:pStyle w:val="ListParagraph"/>
        <w:numPr>
          <w:ilvl w:val="0"/>
          <w:numId w:val="18"/>
        </w:numPr>
        <w:spacing w:before="120"/>
      </w:pPr>
      <w:r w:rsidRPr="00C67CDA">
        <w:t xml:space="preserve">Your </w:t>
      </w:r>
      <w:r w:rsidRPr="008C1446">
        <w:rPr>
          <w:b/>
          <w:i/>
        </w:rPr>
        <w:t>username</w:t>
      </w:r>
      <w:r w:rsidRPr="008C1446">
        <w:rPr>
          <w:b/>
        </w:rPr>
        <w:t>_</w:t>
      </w:r>
      <w:r w:rsidR="00952FCA" w:rsidRPr="008C1446">
        <w:rPr>
          <w:b/>
        </w:rPr>
        <w:t>B31_</w:t>
      </w:r>
      <w:r w:rsidR="00EE3233">
        <w:rPr>
          <w:b/>
        </w:rPr>
        <w:t>L03_Exceptions</w:t>
      </w:r>
      <w:r w:rsidR="00BA575C">
        <w:rPr>
          <w:b/>
        </w:rPr>
        <w:t>_Efficiency</w:t>
      </w:r>
      <w:r w:rsidR="003F77AE">
        <w:t xml:space="preserve"> </w:t>
      </w:r>
      <w:r>
        <w:t xml:space="preserve">folder should be </w:t>
      </w:r>
      <w:r w:rsidR="00E76BF6">
        <w:t xml:space="preserve">zipped and uploaded to </w:t>
      </w:r>
      <w:r w:rsidR="00E76BF6" w:rsidRPr="008C1446">
        <w:rPr>
          <w:b/>
        </w:rPr>
        <w:t>Moodle</w:t>
      </w:r>
      <w:r w:rsidR="00E76BF6">
        <w:t>.</w:t>
      </w:r>
      <w:r w:rsidR="00EE3233">
        <w:t xml:space="preserve">  Show your lab to the teacher before you leave to get it marked.</w:t>
      </w:r>
    </w:p>
    <w:p w:rsidR="006E1C49" w:rsidRDefault="006D0A0F" w:rsidP="00CC502F">
      <w:pPr>
        <w:pStyle w:val="Heading1"/>
        <w:numPr>
          <w:ilvl w:val="0"/>
          <w:numId w:val="20"/>
        </w:numPr>
      </w:pPr>
      <w:r>
        <w:t xml:space="preserve">Review of </w:t>
      </w:r>
      <w:r w:rsidR="003F77AE">
        <w:t>Java’s Exception Handling</w:t>
      </w:r>
    </w:p>
    <w:p w:rsidR="006D0A0F" w:rsidRPr="00D447CD" w:rsidRDefault="006D0A0F" w:rsidP="00130CE0">
      <w:pPr>
        <w:spacing w:before="120"/>
        <w:ind w:left="1440" w:hanging="1440"/>
        <w:rPr>
          <w:highlight w:val="yellow"/>
        </w:rPr>
      </w:pPr>
      <w:r w:rsidRPr="00D447CD">
        <w:rPr>
          <w:b/>
          <w:highlight w:val="yellow"/>
        </w:rPr>
        <w:t>Objectives:</w:t>
      </w:r>
      <w:r w:rsidR="00130CE0" w:rsidRPr="00D447CD">
        <w:rPr>
          <w:b/>
          <w:highlight w:val="yellow"/>
        </w:rPr>
        <w:tab/>
      </w:r>
      <w:r w:rsidR="003F77AE" w:rsidRPr="00D447CD">
        <w:rPr>
          <w:highlight w:val="yellow"/>
        </w:rPr>
        <w:t xml:space="preserve">Review throwing and catching exceptions and creating your own </w:t>
      </w:r>
      <w:proofErr w:type="gramStart"/>
      <w:r w:rsidR="003F77AE" w:rsidRPr="00D447CD">
        <w:rPr>
          <w:highlight w:val="yellow"/>
        </w:rPr>
        <w:t>exception</w:t>
      </w:r>
      <w:proofErr w:type="gramEnd"/>
      <w:r w:rsidR="00130CE0" w:rsidRPr="00D447CD">
        <w:rPr>
          <w:highlight w:val="yellow"/>
        </w:rPr>
        <w:t xml:space="preserve">. </w:t>
      </w:r>
    </w:p>
    <w:p w:rsidR="00CC502F" w:rsidRPr="00D447CD" w:rsidRDefault="00CC502F" w:rsidP="00CC502F">
      <w:pPr>
        <w:spacing w:before="120"/>
        <w:rPr>
          <w:b/>
          <w:highlight w:val="yellow"/>
        </w:rPr>
      </w:pPr>
      <w:r w:rsidRPr="00D447CD">
        <w:rPr>
          <w:b/>
          <w:highlight w:val="yellow"/>
        </w:rPr>
        <w:t>To Start:</w:t>
      </w:r>
    </w:p>
    <w:p w:rsidR="00CC502F" w:rsidRPr="00D447CD" w:rsidRDefault="00CC502F" w:rsidP="00CC502F">
      <w:pPr>
        <w:numPr>
          <w:ilvl w:val="0"/>
          <w:numId w:val="17"/>
        </w:numPr>
        <w:rPr>
          <w:highlight w:val="yellow"/>
        </w:rPr>
      </w:pPr>
      <w:r w:rsidRPr="00D447CD">
        <w:rPr>
          <w:highlight w:val="yellow"/>
        </w:rPr>
        <w:t xml:space="preserve">Copy the </w:t>
      </w:r>
      <w:r w:rsidRPr="00D447CD">
        <w:rPr>
          <w:b/>
          <w:highlight w:val="yellow"/>
        </w:rPr>
        <w:t>B31_L03_Exception</w:t>
      </w:r>
      <w:r w:rsidR="00EE3233" w:rsidRPr="00D447CD">
        <w:rPr>
          <w:b/>
          <w:highlight w:val="yellow"/>
        </w:rPr>
        <w:t>s</w:t>
      </w:r>
      <w:r w:rsidR="00BA575C" w:rsidRPr="00D447CD">
        <w:rPr>
          <w:b/>
          <w:highlight w:val="yellow"/>
        </w:rPr>
        <w:t>_Efficiency</w:t>
      </w:r>
      <w:r w:rsidRPr="00D447CD">
        <w:rPr>
          <w:highlight w:val="yellow"/>
        </w:rPr>
        <w:t xml:space="preserve"> folder from the </w:t>
      </w:r>
      <w:r w:rsidRPr="00D447CD">
        <w:rPr>
          <w:b/>
          <w:highlight w:val="yellow"/>
        </w:rPr>
        <w:t xml:space="preserve">Moodle page </w:t>
      </w:r>
      <w:r w:rsidRPr="00D447CD">
        <w:rPr>
          <w:highlight w:val="yellow"/>
        </w:rPr>
        <w:t xml:space="preserve">for the course. Rename it to </w:t>
      </w:r>
      <w:r w:rsidRPr="00D447CD">
        <w:rPr>
          <w:b/>
          <w:i/>
          <w:highlight w:val="yellow"/>
        </w:rPr>
        <w:t>username</w:t>
      </w:r>
      <w:r w:rsidRPr="00D447CD">
        <w:rPr>
          <w:b/>
          <w:highlight w:val="yellow"/>
        </w:rPr>
        <w:t>_B31_L03_</w:t>
      </w:r>
      <w:r w:rsidR="00EE3233" w:rsidRPr="00D447CD">
        <w:rPr>
          <w:b/>
          <w:highlight w:val="yellow"/>
        </w:rPr>
        <w:t>Exceptions</w:t>
      </w:r>
      <w:r w:rsidR="00BA575C" w:rsidRPr="00D447CD">
        <w:rPr>
          <w:b/>
          <w:highlight w:val="yellow"/>
        </w:rPr>
        <w:t>_Efficiency</w:t>
      </w:r>
      <w:r w:rsidRPr="00D447CD">
        <w:rPr>
          <w:highlight w:val="yellow"/>
        </w:rPr>
        <w:t xml:space="preserve">.  </w:t>
      </w:r>
    </w:p>
    <w:p w:rsidR="00CC502F" w:rsidRPr="00D447CD" w:rsidRDefault="00CC502F" w:rsidP="00CC502F">
      <w:pPr>
        <w:numPr>
          <w:ilvl w:val="0"/>
          <w:numId w:val="17"/>
        </w:numPr>
        <w:rPr>
          <w:highlight w:val="yellow"/>
        </w:rPr>
      </w:pPr>
      <w:r w:rsidRPr="00D447CD">
        <w:rPr>
          <w:highlight w:val="yellow"/>
        </w:rPr>
        <w:t xml:space="preserve">Start </w:t>
      </w:r>
      <w:r w:rsidRPr="00D447CD">
        <w:rPr>
          <w:b/>
          <w:highlight w:val="yellow"/>
        </w:rPr>
        <w:t xml:space="preserve">Eclipse </w:t>
      </w:r>
      <w:r w:rsidRPr="00D447CD">
        <w:rPr>
          <w:highlight w:val="yellow"/>
        </w:rPr>
        <w:t xml:space="preserve">and use your </w:t>
      </w:r>
      <w:r w:rsidRPr="00D447CD">
        <w:rPr>
          <w:b/>
          <w:highlight w:val="yellow"/>
        </w:rPr>
        <w:t>420-B31\Labs</w:t>
      </w:r>
      <w:r w:rsidRPr="00D447CD">
        <w:rPr>
          <w:highlight w:val="yellow"/>
        </w:rPr>
        <w:t xml:space="preserve"> folder as your workspace. </w:t>
      </w:r>
    </w:p>
    <w:p w:rsidR="00CC502F" w:rsidRPr="00D447CD" w:rsidRDefault="00CC502F" w:rsidP="00CC502F">
      <w:pPr>
        <w:numPr>
          <w:ilvl w:val="0"/>
          <w:numId w:val="17"/>
        </w:numPr>
        <w:rPr>
          <w:highlight w:val="yellow"/>
        </w:rPr>
      </w:pPr>
      <w:r w:rsidRPr="00D447CD">
        <w:rPr>
          <w:highlight w:val="yellow"/>
        </w:rPr>
        <w:t xml:space="preserve">Create a new </w:t>
      </w:r>
      <w:r w:rsidRPr="00D447CD">
        <w:rPr>
          <w:b/>
          <w:highlight w:val="yellow"/>
        </w:rPr>
        <w:t>Java Project</w:t>
      </w:r>
      <w:r w:rsidRPr="00D447CD">
        <w:rPr>
          <w:highlight w:val="yellow"/>
        </w:rPr>
        <w:t xml:space="preserve"> called </w:t>
      </w:r>
      <w:r w:rsidRPr="00D447CD">
        <w:rPr>
          <w:b/>
          <w:i/>
          <w:highlight w:val="yellow"/>
        </w:rPr>
        <w:t>username</w:t>
      </w:r>
      <w:r w:rsidRPr="00D447CD">
        <w:rPr>
          <w:b/>
          <w:highlight w:val="yellow"/>
        </w:rPr>
        <w:t>_B31_L03_</w:t>
      </w:r>
      <w:r w:rsidR="00EE3233" w:rsidRPr="00D447CD">
        <w:rPr>
          <w:b/>
          <w:highlight w:val="yellow"/>
        </w:rPr>
        <w:t>Exceptions</w:t>
      </w:r>
      <w:r w:rsidR="00BA575C" w:rsidRPr="00D447CD">
        <w:rPr>
          <w:b/>
          <w:highlight w:val="yellow"/>
        </w:rPr>
        <w:t>_Efficiency</w:t>
      </w:r>
      <w:r w:rsidRPr="00D447CD">
        <w:rPr>
          <w:highlight w:val="yellow"/>
        </w:rPr>
        <w:t xml:space="preserve">. (Use the </w:t>
      </w:r>
      <w:r w:rsidR="002C3E16" w:rsidRPr="00D447CD">
        <w:rPr>
          <w:b/>
          <w:highlight w:val="yellow"/>
        </w:rPr>
        <w:t>JavaSE-1.8</w:t>
      </w:r>
      <w:r w:rsidRPr="00D447CD">
        <w:rPr>
          <w:highlight w:val="yellow"/>
        </w:rPr>
        <w:t xml:space="preserve"> execution environment JRE.)</w:t>
      </w:r>
    </w:p>
    <w:p w:rsidR="006D0A0F" w:rsidRPr="00D447CD" w:rsidRDefault="006D0A0F" w:rsidP="006D0A0F">
      <w:pPr>
        <w:spacing w:before="120"/>
        <w:rPr>
          <w:b/>
          <w:highlight w:val="yellow"/>
        </w:rPr>
      </w:pPr>
      <w:r w:rsidRPr="00D447CD">
        <w:rPr>
          <w:b/>
          <w:highlight w:val="yellow"/>
        </w:rPr>
        <w:t>To Do:</w:t>
      </w:r>
    </w:p>
    <w:p w:rsidR="002B707D" w:rsidRPr="00D447CD" w:rsidRDefault="00BC65AB" w:rsidP="00B44E19">
      <w:pPr>
        <w:pStyle w:val="Heading2"/>
        <w:keepNext w:val="0"/>
        <w:spacing w:after="120"/>
        <w:rPr>
          <w:highlight w:val="yellow"/>
        </w:rPr>
      </w:pPr>
      <w:r w:rsidRPr="00D447CD">
        <w:rPr>
          <w:highlight w:val="yellow"/>
        </w:rPr>
        <w:t xml:space="preserve">Open the </w:t>
      </w:r>
      <w:proofErr w:type="spellStart"/>
      <w:r w:rsidRPr="00D447CD">
        <w:rPr>
          <w:b/>
          <w:highlight w:val="yellow"/>
        </w:rPr>
        <w:t>MiscFunctions</w:t>
      </w:r>
      <w:proofErr w:type="spellEnd"/>
      <w:r w:rsidR="008E11D2" w:rsidRPr="00D447CD">
        <w:rPr>
          <w:highlight w:val="yellow"/>
        </w:rPr>
        <w:t xml:space="preserve"> class. </w:t>
      </w:r>
      <w:r w:rsidRPr="00D447CD">
        <w:rPr>
          <w:highlight w:val="yellow"/>
        </w:rPr>
        <w:t xml:space="preserve">The method </w:t>
      </w:r>
      <w:proofErr w:type="gramStart"/>
      <w:r w:rsidRPr="00D447CD">
        <w:rPr>
          <w:b/>
          <w:highlight w:val="yellow"/>
        </w:rPr>
        <w:t>f(</w:t>
      </w:r>
      <w:proofErr w:type="gramEnd"/>
      <w:r w:rsidRPr="00D447CD">
        <w:rPr>
          <w:b/>
          <w:highlight w:val="yellow"/>
        </w:rPr>
        <w:t>)</w:t>
      </w:r>
      <w:r w:rsidRPr="00D447CD">
        <w:rPr>
          <w:highlight w:val="yellow"/>
        </w:rPr>
        <w:t xml:space="preserve"> takes a double precision </w:t>
      </w:r>
      <w:r w:rsidR="006971D9" w:rsidRPr="00D447CD">
        <w:rPr>
          <w:highlight w:val="yellow"/>
        </w:rPr>
        <w:t>argument</w:t>
      </w:r>
      <w:r w:rsidRPr="00D447CD">
        <w:rPr>
          <w:highlight w:val="yellow"/>
        </w:rPr>
        <w:t xml:space="preserve"> x and returns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3</m:t>
                </m:r>
              </m:sup>
            </m:sSup>
            <m:r>
              <w:rPr>
                <w:rFonts w:ascii="Cambria Math" w:hAnsi="Cambria Math"/>
                <w:highlight w:val="yellow"/>
              </w:rPr>
              <m:t>-1</m:t>
            </m:r>
          </m:e>
        </m:rad>
      </m:oMath>
      <w:r w:rsidR="000C19FC" w:rsidRPr="00D447CD">
        <w:rPr>
          <w:highlight w:val="yellow"/>
        </w:rPr>
        <w:t>.</w:t>
      </w:r>
      <w:r w:rsidR="006971D9" w:rsidRPr="00D447CD">
        <w:rPr>
          <w:highlight w:val="yellow"/>
        </w:rPr>
        <w:t xml:space="preserve"> </w:t>
      </w:r>
      <w:r w:rsidR="002B707D" w:rsidRPr="00D447CD">
        <w:rPr>
          <w:highlight w:val="yellow"/>
        </w:rPr>
        <w:t xml:space="preserve">The </w:t>
      </w:r>
      <w:proofErr w:type="spellStart"/>
      <w:r w:rsidR="002B707D" w:rsidRPr="00D447CD">
        <w:rPr>
          <w:b/>
          <w:highlight w:val="yellow"/>
        </w:rPr>
        <w:t>ExceptionTester</w:t>
      </w:r>
      <w:proofErr w:type="spellEnd"/>
      <w:r w:rsidR="002B707D" w:rsidRPr="00D447CD">
        <w:rPr>
          <w:highlight w:val="yellow"/>
        </w:rPr>
        <w:t xml:space="preserve"> class reads in a double precision value, calls </w:t>
      </w:r>
      <w:proofErr w:type="gramStart"/>
      <w:r w:rsidR="002B707D" w:rsidRPr="00D447CD">
        <w:rPr>
          <w:b/>
          <w:highlight w:val="yellow"/>
        </w:rPr>
        <w:t>f(</w:t>
      </w:r>
      <w:proofErr w:type="gramEnd"/>
      <w:r w:rsidR="002B707D" w:rsidRPr="00D447CD">
        <w:rPr>
          <w:b/>
          <w:highlight w:val="yellow"/>
        </w:rPr>
        <w:t>)</w:t>
      </w:r>
      <w:r w:rsidR="002B707D" w:rsidRPr="00D447CD">
        <w:rPr>
          <w:highlight w:val="yellow"/>
        </w:rPr>
        <w:t xml:space="preserve"> for that value and prints the result. Run </w:t>
      </w:r>
      <w:proofErr w:type="spellStart"/>
      <w:r w:rsidR="002B707D" w:rsidRPr="00D447CD">
        <w:rPr>
          <w:b/>
          <w:highlight w:val="yellow"/>
        </w:rPr>
        <w:t>ExceptionTester</w:t>
      </w:r>
      <w:proofErr w:type="spellEnd"/>
      <w:r w:rsidR="002B707D" w:rsidRPr="00D447CD">
        <w:rPr>
          <w:highlight w:val="yellow"/>
        </w:rPr>
        <w:t xml:space="preserve"> and complete the following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6"/>
        <w:gridCol w:w="4788"/>
      </w:tblGrid>
      <w:tr w:rsidR="002B707D" w:rsidRPr="00D447CD" w:rsidTr="002B707D">
        <w:tc>
          <w:tcPr>
            <w:tcW w:w="716" w:type="dxa"/>
          </w:tcPr>
          <w:p w:rsidR="002B707D" w:rsidRPr="00D447CD" w:rsidRDefault="002B707D" w:rsidP="002B707D">
            <w:pPr>
              <w:rPr>
                <w:b/>
                <w:highlight w:val="yellow"/>
              </w:rPr>
            </w:pPr>
            <w:r w:rsidRPr="00D447CD">
              <w:rPr>
                <w:b/>
                <w:highlight w:val="yellow"/>
              </w:rPr>
              <w:t>x</w:t>
            </w:r>
          </w:p>
        </w:tc>
        <w:tc>
          <w:tcPr>
            <w:tcW w:w="4788" w:type="dxa"/>
          </w:tcPr>
          <w:p w:rsidR="002B707D" w:rsidRPr="00D447CD" w:rsidRDefault="002B707D" w:rsidP="002B707D">
            <w:pPr>
              <w:rPr>
                <w:b/>
                <w:highlight w:val="yellow"/>
              </w:rPr>
            </w:pPr>
            <w:r w:rsidRPr="00D447CD">
              <w:rPr>
                <w:b/>
                <w:highlight w:val="yellow"/>
              </w:rPr>
              <w:t>Value returned from f(x)</w:t>
            </w:r>
          </w:p>
        </w:tc>
      </w:tr>
      <w:tr w:rsidR="00015D00" w:rsidRPr="00D447CD" w:rsidTr="00015D00">
        <w:tc>
          <w:tcPr>
            <w:tcW w:w="716" w:type="dxa"/>
          </w:tcPr>
          <w:p w:rsidR="00015D00" w:rsidRPr="00D447CD" w:rsidRDefault="00015D00" w:rsidP="00015D00">
            <w:pPr>
              <w:rPr>
                <w:highlight w:val="yellow"/>
              </w:rPr>
            </w:pPr>
            <w:r w:rsidRPr="00D447CD">
              <w:rPr>
                <w:highlight w:val="yellow"/>
              </w:rPr>
              <w:t>1.2</w:t>
            </w:r>
          </w:p>
        </w:tc>
        <w:tc>
          <w:tcPr>
            <w:tcW w:w="4788" w:type="dxa"/>
          </w:tcPr>
          <w:p w:rsidR="00015D00" w:rsidRPr="00D447CD" w:rsidRDefault="00BA455C" w:rsidP="00015D00">
            <w:pPr>
              <w:rPr>
                <w:highlight w:val="yellow"/>
              </w:rPr>
            </w:pPr>
            <w:r w:rsidRPr="00D447CD">
              <w:rPr>
                <w:rFonts w:ascii="Consolas" w:eastAsia="Calibri" w:hAnsi="Consolas" w:cs="Consolas"/>
                <w:sz w:val="20"/>
                <w:highlight w:val="yellow"/>
                <w:lang w:val="en-US"/>
              </w:rPr>
              <w:t>0.8532291603080615</w:t>
            </w:r>
          </w:p>
        </w:tc>
      </w:tr>
      <w:tr w:rsidR="00015D00" w:rsidRPr="00D447CD" w:rsidTr="00015D00">
        <w:tc>
          <w:tcPr>
            <w:tcW w:w="716" w:type="dxa"/>
          </w:tcPr>
          <w:p w:rsidR="00015D00" w:rsidRPr="00D447CD" w:rsidRDefault="00015D00" w:rsidP="00015D00">
            <w:pPr>
              <w:rPr>
                <w:highlight w:val="yellow"/>
              </w:rPr>
            </w:pPr>
            <w:r w:rsidRPr="00D447CD">
              <w:rPr>
                <w:highlight w:val="yellow"/>
              </w:rPr>
              <w:t>1</w:t>
            </w:r>
          </w:p>
        </w:tc>
        <w:tc>
          <w:tcPr>
            <w:tcW w:w="4788" w:type="dxa"/>
          </w:tcPr>
          <w:p w:rsidR="00015D00" w:rsidRPr="00D447CD" w:rsidRDefault="00BA455C" w:rsidP="00015D00">
            <w:pPr>
              <w:rPr>
                <w:highlight w:val="yellow"/>
              </w:rPr>
            </w:pPr>
            <w:r w:rsidRPr="00D447CD">
              <w:rPr>
                <w:highlight w:val="yellow"/>
              </w:rPr>
              <w:t>0.0</w:t>
            </w:r>
          </w:p>
        </w:tc>
      </w:tr>
      <w:tr w:rsidR="002B707D" w:rsidRPr="00D447CD" w:rsidTr="002B707D">
        <w:tc>
          <w:tcPr>
            <w:tcW w:w="716" w:type="dxa"/>
          </w:tcPr>
          <w:p w:rsidR="002B707D" w:rsidRPr="00D447CD" w:rsidRDefault="002B707D" w:rsidP="002B707D">
            <w:pPr>
              <w:rPr>
                <w:highlight w:val="yellow"/>
              </w:rPr>
            </w:pPr>
            <w:r w:rsidRPr="00D447CD">
              <w:rPr>
                <w:highlight w:val="yellow"/>
              </w:rPr>
              <w:t>0.9</w:t>
            </w:r>
          </w:p>
        </w:tc>
        <w:tc>
          <w:tcPr>
            <w:tcW w:w="4788" w:type="dxa"/>
          </w:tcPr>
          <w:p w:rsidR="002B707D" w:rsidRPr="00D447CD" w:rsidRDefault="00BA455C" w:rsidP="002B707D">
            <w:pPr>
              <w:rPr>
                <w:highlight w:val="yellow"/>
              </w:rPr>
            </w:pPr>
            <w:proofErr w:type="spellStart"/>
            <w:r w:rsidRPr="00D447CD">
              <w:rPr>
                <w:highlight w:val="yellow"/>
              </w:rPr>
              <w:t>NaN</w:t>
            </w:r>
            <w:proofErr w:type="spellEnd"/>
          </w:p>
        </w:tc>
      </w:tr>
    </w:tbl>
    <w:p w:rsidR="002B707D" w:rsidRPr="00D447CD" w:rsidRDefault="002B707D" w:rsidP="002B707D">
      <w:pPr>
        <w:spacing w:before="120"/>
        <w:ind w:left="360"/>
        <w:rPr>
          <w:highlight w:val="yellow"/>
        </w:rPr>
      </w:pPr>
      <w:r w:rsidRPr="00D447CD">
        <w:rPr>
          <w:b/>
          <w:highlight w:val="yellow"/>
        </w:rPr>
        <w:t>Explanation</w:t>
      </w:r>
      <w:r w:rsidRPr="00D447CD">
        <w:rPr>
          <w:highlight w:val="yellow"/>
        </w:rPr>
        <w:t xml:space="preserve">: </w:t>
      </w:r>
      <w:r w:rsidR="006971D9" w:rsidRPr="00D447CD">
        <w:rPr>
          <w:highlight w:val="yellow"/>
        </w:rPr>
        <w:t xml:space="preserve">Since </w:t>
      </w:r>
      <w:r w:rsidR="007D3788" w:rsidRPr="00D447CD">
        <w:rPr>
          <w:highlight w:val="yellow"/>
        </w:rPr>
        <w:t xml:space="preserve">the square root of a negative number is not a real number, x must not be less than 1. </w:t>
      </w:r>
    </w:p>
    <w:p w:rsidR="002B707D" w:rsidRPr="00D447CD" w:rsidRDefault="002B707D" w:rsidP="002B707D">
      <w:pPr>
        <w:pStyle w:val="Heading2"/>
        <w:rPr>
          <w:highlight w:val="yellow"/>
        </w:rPr>
      </w:pPr>
      <w:r w:rsidRPr="00D447CD">
        <w:rPr>
          <w:highlight w:val="yellow"/>
        </w:rPr>
        <w:lastRenderedPageBreak/>
        <w:t xml:space="preserve">Modify the method </w:t>
      </w:r>
      <w:proofErr w:type="gramStart"/>
      <w:r w:rsidRPr="00D447CD">
        <w:rPr>
          <w:b/>
          <w:highlight w:val="yellow"/>
        </w:rPr>
        <w:t>f(</w:t>
      </w:r>
      <w:proofErr w:type="gramEnd"/>
      <w:r w:rsidRPr="00D447CD">
        <w:rPr>
          <w:b/>
          <w:highlight w:val="yellow"/>
        </w:rPr>
        <w:t>)</w:t>
      </w:r>
      <w:r w:rsidRPr="00D447CD">
        <w:rPr>
          <w:highlight w:val="yellow"/>
        </w:rPr>
        <w:t xml:space="preserve"> to t</w:t>
      </w:r>
      <w:r w:rsidR="007D3788" w:rsidRPr="00D447CD">
        <w:rPr>
          <w:highlight w:val="yellow"/>
        </w:rPr>
        <w:t xml:space="preserve">hrow an </w:t>
      </w:r>
      <w:proofErr w:type="spellStart"/>
      <w:r w:rsidR="007D3788" w:rsidRPr="00D447CD">
        <w:rPr>
          <w:b/>
          <w:highlight w:val="yellow"/>
        </w:rPr>
        <w:t>ArithmeticException</w:t>
      </w:r>
      <w:proofErr w:type="spellEnd"/>
      <w:r w:rsidR="007D3788" w:rsidRPr="00D447CD">
        <w:rPr>
          <w:highlight w:val="yellow"/>
        </w:rPr>
        <w:t xml:space="preserve"> if x is </w:t>
      </w:r>
      <w:r w:rsidRPr="00D447CD">
        <w:rPr>
          <w:highlight w:val="yellow"/>
        </w:rPr>
        <w:t xml:space="preserve">less than 1. Display an error message that displays the value of x that was used and states that it must not be less than 1. Use the data from the table above to test your exception. Your output for the </w:t>
      </w:r>
      <w:r w:rsidR="00015D00" w:rsidRPr="00D447CD">
        <w:rPr>
          <w:highlight w:val="yellow"/>
        </w:rPr>
        <w:t>last</w:t>
      </w:r>
      <w:r w:rsidRPr="00D447CD">
        <w:rPr>
          <w:highlight w:val="yellow"/>
        </w:rPr>
        <w:t xml:space="preserve"> test should be similar to:</w:t>
      </w:r>
    </w:p>
    <w:p w:rsidR="00CC502F" w:rsidRPr="00D447CD" w:rsidRDefault="00CC502F" w:rsidP="00CC502F">
      <w:pPr>
        <w:rPr>
          <w:highlight w:val="yellow"/>
        </w:rPr>
      </w:pPr>
    </w:p>
    <w:p w:rsidR="002B707D" w:rsidRPr="00D447CD" w:rsidRDefault="002B707D" w:rsidP="009A0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highlight w:val="yellow"/>
        </w:rPr>
      </w:pPr>
      <w:r w:rsidRPr="00D447CD">
        <w:rPr>
          <w:rFonts w:ascii="Courier New" w:hAnsi="Courier New" w:cs="Courier New"/>
          <w:sz w:val="18"/>
          <w:szCs w:val="18"/>
          <w:highlight w:val="yellow"/>
        </w:rPr>
        <w:t>Exception in thread main</w:t>
      </w:r>
    </w:p>
    <w:p w:rsidR="002B707D" w:rsidRPr="00D447CD" w:rsidRDefault="002B707D" w:rsidP="009A0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D447CD">
        <w:rPr>
          <w:rFonts w:ascii="Courier New" w:hAnsi="Courier New" w:cs="Courier New"/>
          <w:sz w:val="18"/>
          <w:szCs w:val="18"/>
          <w:highlight w:val="yellow"/>
        </w:rPr>
        <w:t>java.lang.ArithmeticException</w:t>
      </w:r>
      <w:proofErr w:type="spellEnd"/>
      <w:r w:rsidRPr="00D447CD">
        <w:rPr>
          <w:rFonts w:ascii="Courier New" w:hAnsi="Courier New" w:cs="Courier New"/>
          <w:sz w:val="18"/>
          <w:szCs w:val="18"/>
          <w:highlight w:val="yellow"/>
        </w:rPr>
        <w:t>: ERROR: Parameter to f(x) must not be less than 1. 0.9 is invalid.</w:t>
      </w:r>
    </w:p>
    <w:p w:rsidR="002B707D" w:rsidRPr="00D447CD" w:rsidRDefault="009E05AF" w:rsidP="009A0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highlight w:val="yellow"/>
        </w:rPr>
      </w:pPr>
      <w:r w:rsidRPr="00D447CD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D447CD">
        <w:rPr>
          <w:rFonts w:ascii="Courier New" w:hAnsi="Courier New" w:cs="Courier New"/>
          <w:sz w:val="18"/>
          <w:szCs w:val="18"/>
          <w:highlight w:val="yellow"/>
        </w:rPr>
        <w:t>at</w:t>
      </w:r>
      <w:proofErr w:type="gramEnd"/>
      <w:r w:rsidRPr="00D447CD">
        <w:rPr>
          <w:rFonts w:ascii="Courier New" w:hAnsi="Courier New" w:cs="Courier New"/>
          <w:sz w:val="18"/>
          <w:szCs w:val="18"/>
          <w:highlight w:val="yellow"/>
        </w:rPr>
        <w:t xml:space="preserve"> me</w:t>
      </w:r>
      <w:r w:rsidR="002B707D" w:rsidRPr="00D447CD">
        <w:rPr>
          <w:rFonts w:ascii="Courier New" w:hAnsi="Courier New" w:cs="Courier New"/>
          <w:sz w:val="18"/>
          <w:szCs w:val="18"/>
          <w:highlight w:val="yellow"/>
        </w:rPr>
        <w:t>_b31_l03_exceptions_and_testing.MiscFunctions.f(MiscFunctions.java:</w:t>
      </w:r>
      <w:r w:rsidR="00E76BF6" w:rsidRPr="00D447CD">
        <w:rPr>
          <w:rFonts w:ascii="Courier New" w:hAnsi="Courier New" w:cs="Courier New"/>
          <w:sz w:val="18"/>
          <w:szCs w:val="18"/>
          <w:highlight w:val="yellow"/>
        </w:rPr>
        <w:t>19</w:t>
      </w:r>
      <w:r w:rsidR="002B707D" w:rsidRPr="00D447CD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2B707D" w:rsidRPr="00D447CD" w:rsidRDefault="009E05AF" w:rsidP="009A0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highlight w:val="yellow"/>
        </w:rPr>
      </w:pPr>
      <w:r w:rsidRPr="00D447CD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="002B707D" w:rsidRPr="00D447CD">
        <w:rPr>
          <w:rFonts w:ascii="Courier New" w:hAnsi="Courier New" w:cs="Courier New"/>
          <w:sz w:val="18"/>
          <w:szCs w:val="18"/>
          <w:highlight w:val="yellow"/>
        </w:rPr>
        <w:t>at</w:t>
      </w:r>
      <w:proofErr w:type="gramEnd"/>
      <w:r w:rsidR="002B707D" w:rsidRPr="00D447CD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D447CD">
        <w:rPr>
          <w:rFonts w:ascii="Courier New" w:hAnsi="Courier New" w:cs="Courier New"/>
          <w:sz w:val="18"/>
          <w:szCs w:val="18"/>
          <w:highlight w:val="yellow"/>
        </w:rPr>
        <w:t>me</w:t>
      </w:r>
      <w:r w:rsidR="002B707D" w:rsidRPr="00D447CD">
        <w:rPr>
          <w:rFonts w:ascii="Courier New" w:hAnsi="Courier New" w:cs="Courier New"/>
          <w:sz w:val="18"/>
          <w:szCs w:val="18"/>
          <w:highlight w:val="yellow"/>
        </w:rPr>
        <w:t>_b31_l03_exceptions_and_testing.ExceptionTester.main(ExceptionTester.java:13)</w:t>
      </w:r>
    </w:p>
    <w:p w:rsidR="002B707D" w:rsidRPr="00D447CD" w:rsidRDefault="002B707D" w:rsidP="009A0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highlight w:val="yellow"/>
        </w:rPr>
      </w:pPr>
      <w:r w:rsidRPr="00D447CD">
        <w:rPr>
          <w:rFonts w:ascii="Courier New" w:hAnsi="Courier New" w:cs="Courier New"/>
          <w:sz w:val="18"/>
          <w:szCs w:val="18"/>
          <w:highlight w:val="yellow"/>
        </w:rPr>
        <w:t>Process exited with exit code 1.</w:t>
      </w:r>
    </w:p>
    <w:p w:rsidR="00CC502F" w:rsidRPr="00D447CD" w:rsidRDefault="00CC502F" w:rsidP="00CC502F">
      <w:pPr>
        <w:pStyle w:val="Heading2"/>
        <w:numPr>
          <w:ilvl w:val="0"/>
          <w:numId w:val="0"/>
        </w:numPr>
        <w:ind w:left="360"/>
        <w:rPr>
          <w:highlight w:val="yellow"/>
        </w:rPr>
      </w:pPr>
    </w:p>
    <w:p w:rsidR="009A0125" w:rsidRPr="00D447CD" w:rsidRDefault="009A0125" w:rsidP="00DB4702">
      <w:pPr>
        <w:pStyle w:val="Heading2"/>
        <w:rPr>
          <w:highlight w:val="yellow"/>
        </w:rPr>
      </w:pPr>
      <w:r w:rsidRPr="00D447CD">
        <w:rPr>
          <w:highlight w:val="yellow"/>
        </w:rPr>
        <w:t xml:space="preserve">The method </w:t>
      </w:r>
      <w:proofErr w:type="spellStart"/>
      <w:proofErr w:type="gramStart"/>
      <w:r w:rsidRPr="00D447CD">
        <w:rPr>
          <w:b/>
          <w:highlight w:val="yellow"/>
        </w:rPr>
        <w:t>checkedSorted</w:t>
      </w:r>
      <w:proofErr w:type="spellEnd"/>
      <w:r w:rsidRPr="00D447CD">
        <w:rPr>
          <w:b/>
          <w:highlight w:val="yellow"/>
        </w:rPr>
        <w:t>(</w:t>
      </w:r>
      <w:proofErr w:type="gramEnd"/>
      <w:r w:rsidRPr="00D447CD">
        <w:rPr>
          <w:b/>
          <w:highlight w:val="yellow"/>
        </w:rPr>
        <w:t xml:space="preserve">) </w:t>
      </w:r>
      <w:r w:rsidR="00361B8D" w:rsidRPr="00D447CD">
        <w:rPr>
          <w:highlight w:val="yellow"/>
        </w:rPr>
        <w:t>in the</w:t>
      </w:r>
      <w:r w:rsidR="00361B8D" w:rsidRPr="00D447CD">
        <w:rPr>
          <w:b/>
          <w:highlight w:val="yellow"/>
        </w:rPr>
        <w:t xml:space="preserve"> </w:t>
      </w:r>
      <w:proofErr w:type="spellStart"/>
      <w:r w:rsidR="00361B8D" w:rsidRPr="00D447CD">
        <w:rPr>
          <w:b/>
          <w:highlight w:val="yellow"/>
        </w:rPr>
        <w:t>MiscFunctions</w:t>
      </w:r>
      <w:proofErr w:type="spellEnd"/>
      <w:r w:rsidR="00361B8D" w:rsidRPr="00D447CD">
        <w:rPr>
          <w:highlight w:val="yellow"/>
        </w:rPr>
        <w:t xml:space="preserve"> class </w:t>
      </w:r>
      <w:r w:rsidRPr="00D447CD">
        <w:rPr>
          <w:highlight w:val="yellow"/>
        </w:rPr>
        <w:t xml:space="preserve">verifies that a String array is sorted. The </w:t>
      </w:r>
      <w:proofErr w:type="spellStart"/>
      <w:r w:rsidRPr="00D447CD">
        <w:rPr>
          <w:b/>
          <w:highlight w:val="yellow"/>
        </w:rPr>
        <w:t>arrayTester</w:t>
      </w:r>
      <w:proofErr w:type="spellEnd"/>
      <w:r w:rsidRPr="00D447CD">
        <w:rPr>
          <w:highlight w:val="yellow"/>
        </w:rPr>
        <w:t xml:space="preserve"> class contains code to test it. </w:t>
      </w:r>
      <w:r w:rsidR="00361B8D" w:rsidRPr="00D447CD">
        <w:rPr>
          <w:highlight w:val="yellow"/>
        </w:rPr>
        <w:t xml:space="preserve">Run </w:t>
      </w:r>
      <w:proofErr w:type="spellStart"/>
      <w:r w:rsidR="00361B8D" w:rsidRPr="00D447CD">
        <w:rPr>
          <w:b/>
          <w:highlight w:val="yellow"/>
        </w:rPr>
        <w:t>arrayTester</w:t>
      </w:r>
      <w:proofErr w:type="spellEnd"/>
      <w:r w:rsidR="00361B8D" w:rsidRPr="00D447CD">
        <w:rPr>
          <w:highlight w:val="yellow"/>
        </w:rPr>
        <w:t>.</w:t>
      </w:r>
    </w:p>
    <w:p w:rsidR="00361B8D" w:rsidRPr="00D447CD" w:rsidRDefault="00361B8D" w:rsidP="00361B8D">
      <w:pPr>
        <w:spacing w:before="120"/>
        <w:rPr>
          <w:highlight w:val="yellow"/>
        </w:rPr>
      </w:pPr>
      <w:r w:rsidRPr="00D447CD">
        <w:rPr>
          <w:highlight w:val="yellow"/>
        </w:rPr>
        <w:t xml:space="preserve">Now instead </w:t>
      </w:r>
      <w:r w:rsidR="00FC6B18" w:rsidRPr="00D447CD">
        <w:rPr>
          <w:highlight w:val="yellow"/>
        </w:rPr>
        <w:t xml:space="preserve">of </w:t>
      </w:r>
      <w:r w:rsidRPr="00D447CD">
        <w:rPr>
          <w:highlight w:val="yellow"/>
        </w:rPr>
        <w:t xml:space="preserve">displaying a message if the array is not sorted, we want to raise a user defined exception. </w:t>
      </w:r>
    </w:p>
    <w:p w:rsidR="00130CE0" w:rsidRPr="00D447CD" w:rsidRDefault="009A0125" w:rsidP="00DB4702">
      <w:pPr>
        <w:pStyle w:val="Heading2"/>
        <w:rPr>
          <w:highlight w:val="yellow"/>
        </w:rPr>
      </w:pPr>
      <w:r w:rsidRPr="00D447CD">
        <w:rPr>
          <w:highlight w:val="yellow"/>
        </w:rPr>
        <w:t xml:space="preserve">Create a subclass of the </w:t>
      </w:r>
      <w:proofErr w:type="spellStart"/>
      <w:r w:rsidRPr="00D447CD">
        <w:rPr>
          <w:b/>
          <w:highlight w:val="yellow"/>
        </w:rPr>
        <w:t>RuntimeException</w:t>
      </w:r>
      <w:proofErr w:type="spellEnd"/>
      <w:r w:rsidRPr="00D447CD">
        <w:rPr>
          <w:highlight w:val="yellow"/>
        </w:rPr>
        <w:t xml:space="preserve"> to create a new exception called </w:t>
      </w:r>
      <w:proofErr w:type="spellStart"/>
      <w:r w:rsidRPr="00D447CD">
        <w:rPr>
          <w:b/>
          <w:highlight w:val="yellow"/>
        </w:rPr>
        <w:t>UnSortedArrayException</w:t>
      </w:r>
      <w:proofErr w:type="spellEnd"/>
      <w:r w:rsidR="00130CE0" w:rsidRPr="00D447CD">
        <w:rPr>
          <w:highlight w:val="yellow"/>
        </w:rPr>
        <w:t xml:space="preserve">. </w:t>
      </w:r>
      <w:r w:rsidRPr="00D447CD">
        <w:rPr>
          <w:highlight w:val="yellow"/>
        </w:rPr>
        <w:t xml:space="preserve">It should be similar to the </w:t>
      </w:r>
      <w:proofErr w:type="spellStart"/>
      <w:r w:rsidR="005F399A" w:rsidRPr="00D447CD">
        <w:rPr>
          <w:b/>
          <w:highlight w:val="yellow"/>
        </w:rPr>
        <w:t>ShapeException</w:t>
      </w:r>
      <w:proofErr w:type="spellEnd"/>
      <w:r w:rsidR="00361B8D" w:rsidRPr="00D447CD">
        <w:rPr>
          <w:highlight w:val="yellow"/>
        </w:rPr>
        <w:t xml:space="preserve"> </w:t>
      </w:r>
      <w:r w:rsidRPr="00D447CD">
        <w:rPr>
          <w:highlight w:val="yellow"/>
        </w:rPr>
        <w:t xml:space="preserve">class </w:t>
      </w:r>
      <w:r w:rsidR="005D0CF6" w:rsidRPr="00D447CD">
        <w:rPr>
          <w:highlight w:val="yellow"/>
        </w:rPr>
        <w:t xml:space="preserve">in the </w:t>
      </w:r>
      <w:r w:rsidR="000171DC" w:rsidRPr="00D447CD">
        <w:rPr>
          <w:highlight w:val="yellow"/>
        </w:rPr>
        <w:t>notes</w:t>
      </w:r>
      <w:r w:rsidRPr="00D447CD">
        <w:rPr>
          <w:highlight w:val="yellow"/>
        </w:rPr>
        <w:t xml:space="preserve">. </w:t>
      </w:r>
    </w:p>
    <w:p w:rsidR="00361B8D" w:rsidRPr="00D447CD" w:rsidRDefault="00361B8D" w:rsidP="00DB4702">
      <w:pPr>
        <w:pStyle w:val="Heading2"/>
        <w:rPr>
          <w:highlight w:val="yellow"/>
        </w:rPr>
      </w:pPr>
      <w:r w:rsidRPr="00D447CD">
        <w:rPr>
          <w:highlight w:val="yellow"/>
        </w:rPr>
        <w:t xml:space="preserve">Modify the </w:t>
      </w:r>
      <w:proofErr w:type="spellStart"/>
      <w:proofErr w:type="gramStart"/>
      <w:r w:rsidRPr="00D447CD">
        <w:rPr>
          <w:b/>
          <w:highlight w:val="yellow"/>
        </w:rPr>
        <w:t>checkSorted</w:t>
      </w:r>
      <w:proofErr w:type="spellEnd"/>
      <w:r w:rsidRPr="00D447CD">
        <w:rPr>
          <w:b/>
          <w:highlight w:val="yellow"/>
        </w:rPr>
        <w:t>(</w:t>
      </w:r>
      <w:proofErr w:type="gramEnd"/>
      <w:r w:rsidRPr="00D447CD">
        <w:rPr>
          <w:b/>
          <w:highlight w:val="yellow"/>
        </w:rPr>
        <w:t>)</w:t>
      </w:r>
      <w:r w:rsidRPr="00D447CD">
        <w:rPr>
          <w:highlight w:val="yellow"/>
        </w:rPr>
        <w:t xml:space="preserve"> method so that it raises the </w:t>
      </w:r>
      <w:proofErr w:type="spellStart"/>
      <w:r w:rsidRPr="00D447CD">
        <w:rPr>
          <w:b/>
          <w:highlight w:val="yellow"/>
        </w:rPr>
        <w:t>Un</w:t>
      </w:r>
      <w:r w:rsidR="00DF657B" w:rsidRPr="00D447CD">
        <w:rPr>
          <w:b/>
          <w:highlight w:val="yellow"/>
        </w:rPr>
        <w:t>S</w:t>
      </w:r>
      <w:r w:rsidRPr="00D447CD">
        <w:rPr>
          <w:b/>
          <w:highlight w:val="yellow"/>
        </w:rPr>
        <w:t>ortedArrayException</w:t>
      </w:r>
      <w:proofErr w:type="spellEnd"/>
      <w:r w:rsidRPr="00D447CD">
        <w:rPr>
          <w:highlight w:val="yellow"/>
        </w:rPr>
        <w:t xml:space="preserve"> instead of displaying a message. Test your change.</w:t>
      </w:r>
    </w:p>
    <w:p w:rsidR="00C67CDA" w:rsidRPr="00D447CD" w:rsidRDefault="00361B8D" w:rsidP="00DB4702">
      <w:pPr>
        <w:pStyle w:val="Heading2"/>
        <w:rPr>
          <w:highlight w:val="yellow"/>
        </w:rPr>
      </w:pPr>
      <w:r w:rsidRPr="00D447CD">
        <w:rPr>
          <w:highlight w:val="yellow"/>
        </w:rPr>
        <w:t xml:space="preserve">Now we want to validate the </w:t>
      </w:r>
      <w:proofErr w:type="spellStart"/>
      <w:r w:rsidRPr="00D447CD">
        <w:rPr>
          <w:b/>
          <w:highlight w:val="yellow"/>
        </w:rPr>
        <w:t>numElements</w:t>
      </w:r>
      <w:proofErr w:type="spellEnd"/>
      <w:r w:rsidRPr="00D447CD">
        <w:rPr>
          <w:highlight w:val="yellow"/>
        </w:rPr>
        <w:t xml:space="preserve"> parameter.  Throw an </w:t>
      </w:r>
      <w:proofErr w:type="spellStart"/>
      <w:r w:rsidRPr="00D447CD">
        <w:rPr>
          <w:b/>
          <w:highlight w:val="yellow"/>
        </w:rPr>
        <w:t>IllegalArgumentException</w:t>
      </w:r>
      <w:proofErr w:type="spellEnd"/>
      <w:r w:rsidRPr="00D447CD">
        <w:rPr>
          <w:highlight w:val="yellow"/>
        </w:rPr>
        <w:t xml:space="preserve"> if </w:t>
      </w:r>
      <w:proofErr w:type="spellStart"/>
      <w:r w:rsidRPr="00D447CD">
        <w:rPr>
          <w:b/>
          <w:highlight w:val="yellow"/>
        </w:rPr>
        <w:t>numElements</w:t>
      </w:r>
      <w:proofErr w:type="spellEnd"/>
      <w:r w:rsidRPr="00D447CD">
        <w:rPr>
          <w:highlight w:val="yellow"/>
        </w:rPr>
        <w:t xml:space="preserve"> &lt; 0, is equal 0 or is greater than the length of the array. The message should indicate which of these situations has occurred and should include the value of </w:t>
      </w:r>
      <w:proofErr w:type="spellStart"/>
      <w:r w:rsidRPr="00D447CD">
        <w:rPr>
          <w:b/>
          <w:highlight w:val="yellow"/>
        </w:rPr>
        <w:t>numElements</w:t>
      </w:r>
      <w:proofErr w:type="spellEnd"/>
      <w:r w:rsidRPr="00D447CD">
        <w:rPr>
          <w:highlight w:val="yellow"/>
        </w:rPr>
        <w:t>.</w:t>
      </w:r>
    </w:p>
    <w:p w:rsidR="00923BD4" w:rsidRPr="00D447CD" w:rsidRDefault="00361B8D" w:rsidP="00361B8D">
      <w:pPr>
        <w:pStyle w:val="Heading2"/>
        <w:keepNext w:val="0"/>
        <w:rPr>
          <w:highlight w:val="yellow"/>
        </w:rPr>
      </w:pPr>
      <w:r w:rsidRPr="00D447CD">
        <w:rPr>
          <w:highlight w:val="yellow"/>
        </w:rPr>
        <w:t xml:space="preserve">Test your changes using the </w:t>
      </w:r>
      <w:proofErr w:type="spellStart"/>
      <w:r w:rsidRPr="00D447CD">
        <w:rPr>
          <w:b/>
          <w:highlight w:val="yellow"/>
        </w:rPr>
        <w:t>arrayTester</w:t>
      </w:r>
      <w:proofErr w:type="spellEnd"/>
      <w:r w:rsidRPr="00D447CD">
        <w:rPr>
          <w:highlight w:val="yellow"/>
        </w:rPr>
        <w:t xml:space="preserve"> class.</w:t>
      </w:r>
    </w:p>
    <w:p w:rsidR="00D127AD" w:rsidRPr="00D447CD" w:rsidRDefault="00923BD4" w:rsidP="00361B8D">
      <w:pPr>
        <w:pStyle w:val="Heading2"/>
        <w:keepNext w:val="0"/>
        <w:rPr>
          <w:highlight w:val="yellow"/>
        </w:rPr>
      </w:pPr>
      <w:r w:rsidRPr="00D447CD">
        <w:rPr>
          <w:highlight w:val="yellow"/>
        </w:rPr>
        <w:t xml:space="preserve">Add a try/catch block to </w:t>
      </w:r>
      <w:proofErr w:type="spellStart"/>
      <w:proofErr w:type="gramStart"/>
      <w:r w:rsidRPr="00D447CD">
        <w:rPr>
          <w:b/>
          <w:highlight w:val="yellow"/>
        </w:rPr>
        <w:t>checkSorted</w:t>
      </w:r>
      <w:proofErr w:type="spellEnd"/>
      <w:r w:rsidRPr="00D447CD">
        <w:rPr>
          <w:b/>
          <w:highlight w:val="yellow"/>
        </w:rPr>
        <w:t>(</w:t>
      </w:r>
      <w:proofErr w:type="gramEnd"/>
      <w:r w:rsidRPr="00D447CD">
        <w:rPr>
          <w:b/>
          <w:highlight w:val="yellow"/>
        </w:rPr>
        <w:t>)</w:t>
      </w:r>
      <w:r w:rsidRPr="00D447CD">
        <w:rPr>
          <w:highlight w:val="yellow"/>
        </w:rPr>
        <w:t xml:space="preserve"> to print the message “</w:t>
      </w:r>
      <w:r w:rsidRPr="00D447CD">
        <w:rPr>
          <w:i/>
          <w:highlight w:val="yellow"/>
        </w:rPr>
        <w:t>The array has not been initialized</w:t>
      </w:r>
      <w:r w:rsidRPr="00D447CD">
        <w:rPr>
          <w:highlight w:val="yellow"/>
        </w:rPr>
        <w:t xml:space="preserve">” if </w:t>
      </w:r>
      <w:proofErr w:type="spellStart"/>
      <w:r w:rsidRPr="00D447CD">
        <w:rPr>
          <w:b/>
          <w:highlight w:val="yellow"/>
        </w:rPr>
        <w:t>testArray</w:t>
      </w:r>
      <w:proofErr w:type="spellEnd"/>
      <w:r w:rsidRPr="00D447CD">
        <w:rPr>
          <w:highlight w:val="yellow"/>
        </w:rPr>
        <w:t xml:space="preserve"> has not been initialized.</w:t>
      </w:r>
    </w:p>
    <w:p w:rsidR="00923BD4" w:rsidRPr="00D447CD" w:rsidRDefault="00923BD4" w:rsidP="00923BD4">
      <w:pPr>
        <w:pStyle w:val="Heading2"/>
        <w:keepNext w:val="0"/>
        <w:rPr>
          <w:highlight w:val="yellow"/>
        </w:rPr>
      </w:pPr>
      <w:r w:rsidRPr="00D447CD">
        <w:rPr>
          <w:highlight w:val="yellow"/>
        </w:rPr>
        <w:t xml:space="preserve">Add code to </w:t>
      </w:r>
      <w:proofErr w:type="spellStart"/>
      <w:r w:rsidRPr="00D447CD">
        <w:rPr>
          <w:b/>
          <w:highlight w:val="yellow"/>
        </w:rPr>
        <w:t>arrayTester</w:t>
      </w:r>
      <w:proofErr w:type="spellEnd"/>
      <w:r w:rsidRPr="00D447CD">
        <w:rPr>
          <w:highlight w:val="yellow"/>
        </w:rPr>
        <w:t xml:space="preserve"> to test your changes.</w:t>
      </w:r>
    </w:p>
    <w:p w:rsidR="00A42B44" w:rsidRDefault="00A42B44" w:rsidP="00A42B44"/>
    <w:p w:rsidR="00BA575C" w:rsidRPr="00E46647" w:rsidRDefault="00BA575C" w:rsidP="00BA575C">
      <w:pPr>
        <w:pStyle w:val="Heading1"/>
        <w:numPr>
          <w:ilvl w:val="0"/>
          <w:numId w:val="20"/>
        </w:numPr>
      </w:pPr>
      <w:r w:rsidRPr="00E46647">
        <w:t>Program Efficiency</w:t>
      </w:r>
    </w:p>
    <w:p w:rsidR="00BA575C" w:rsidRPr="0076373D" w:rsidRDefault="00BA575C" w:rsidP="00BA575C">
      <w:pPr>
        <w:spacing w:before="120"/>
        <w:ind w:left="1440" w:hanging="1440"/>
      </w:pPr>
      <w:r w:rsidRPr="0076373D">
        <w:rPr>
          <w:b/>
        </w:rPr>
        <w:t>Objectives:</w:t>
      </w:r>
      <w:r w:rsidRPr="0076373D">
        <w:rPr>
          <w:b/>
        </w:rPr>
        <w:tab/>
      </w:r>
      <w:r w:rsidRPr="0076373D">
        <w:t xml:space="preserve">Learn how to calculate the relative run-time for an algorithm and to determine the corresponding big-O notation. </w:t>
      </w:r>
    </w:p>
    <w:p w:rsidR="001C3A51" w:rsidRDefault="001C3A51" w:rsidP="00BA575C">
      <w:pPr>
        <w:spacing w:before="120"/>
        <w:rPr>
          <w:b/>
        </w:rPr>
      </w:pPr>
    </w:p>
    <w:p w:rsidR="001C3A51" w:rsidRDefault="001C3A51" w:rsidP="00BA575C">
      <w:pPr>
        <w:spacing w:before="120"/>
        <w:rPr>
          <w:b/>
        </w:rPr>
      </w:pPr>
    </w:p>
    <w:p w:rsidR="001C3A51" w:rsidRDefault="001C3A51" w:rsidP="00BA575C">
      <w:pPr>
        <w:spacing w:before="120"/>
        <w:rPr>
          <w:b/>
        </w:rPr>
      </w:pPr>
    </w:p>
    <w:p w:rsidR="001C3A51" w:rsidRDefault="001C3A51" w:rsidP="00BA575C">
      <w:pPr>
        <w:spacing w:before="120"/>
        <w:rPr>
          <w:b/>
        </w:rPr>
      </w:pPr>
    </w:p>
    <w:p w:rsidR="001C3A51" w:rsidRDefault="001C3A51" w:rsidP="00BA575C">
      <w:pPr>
        <w:spacing w:before="120"/>
        <w:rPr>
          <w:b/>
        </w:rPr>
      </w:pPr>
    </w:p>
    <w:p w:rsidR="001C3A51" w:rsidRDefault="001C3A51" w:rsidP="00BA575C">
      <w:pPr>
        <w:spacing w:before="120"/>
        <w:rPr>
          <w:b/>
        </w:rPr>
      </w:pPr>
    </w:p>
    <w:p w:rsidR="001C3A51" w:rsidRDefault="001C3A51" w:rsidP="00BA575C">
      <w:pPr>
        <w:spacing w:before="120"/>
        <w:rPr>
          <w:b/>
        </w:rPr>
      </w:pPr>
    </w:p>
    <w:p w:rsidR="00BA575C" w:rsidRPr="00E814E5" w:rsidRDefault="00BA575C" w:rsidP="00BA575C">
      <w:pPr>
        <w:spacing w:before="120"/>
        <w:rPr>
          <w:b/>
        </w:rPr>
      </w:pPr>
      <w:r>
        <w:rPr>
          <w:b/>
        </w:rPr>
        <w:t>To Do:</w:t>
      </w:r>
    </w:p>
    <w:p w:rsidR="00BA575C" w:rsidRPr="00F079AB" w:rsidRDefault="00BA575C" w:rsidP="00BA575C">
      <w:pPr>
        <w:pStyle w:val="Heading2"/>
        <w:keepNext w:val="0"/>
        <w:spacing w:after="120"/>
      </w:pPr>
      <w:r>
        <w:t xml:space="preserve">What does the following algorithm do?  Write your answer in the appropriate location in </w:t>
      </w:r>
      <w:r w:rsidRPr="005B28DA">
        <w:rPr>
          <w:b/>
          <w:i/>
        </w:rPr>
        <w:t>username</w:t>
      </w:r>
      <w:r w:rsidRPr="005B28DA">
        <w:rPr>
          <w:b/>
        </w:rPr>
        <w:t>_B31_L0</w:t>
      </w:r>
      <w:r>
        <w:rPr>
          <w:b/>
        </w:rPr>
        <w:t>3_Answers.docx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public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static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doSomething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(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array[],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n )</w:t>
      </w:r>
      <w:bookmarkStart w:id="0" w:name="_GoBack"/>
      <w:bookmarkEnd w:id="0"/>
      <w:r w:rsidRPr="00E814E5">
        <w:rPr>
          <w:rFonts w:ascii="Courier New" w:eastAsia="Calibri" w:hAnsi="Courier New" w:cs="Courier New"/>
          <w:szCs w:val="18"/>
          <w:lang w:val="en-US"/>
        </w:rPr>
        <w:t xml:space="preserve"> {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proofErr w:type="spellStart"/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k = 0;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for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(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= 1;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&lt; n;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>++ )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if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( array[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>] &gt; array[k] )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    </w:t>
      </w:r>
      <w:r w:rsidRPr="00E814E5">
        <w:rPr>
          <w:rFonts w:ascii="Courier New" w:eastAsia="Calibri" w:hAnsi="Courier New" w:cs="Courier New"/>
          <w:szCs w:val="18"/>
          <w:lang w:val="en-US"/>
        </w:rPr>
        <w:t xml:space="preserve">k =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>;</w:t>
      </w:r>
    </w:p>
    <w:p w:rsidR="00BA575C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proofErr w:type="spellStart"/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temp = array[0];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lastRenderedPageBreak/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array[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>0] = array[k];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array[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>k] = temp;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r w:rsidRPr="00E814E5">
        <w:rPr>
          <w:rFonts w:ascii="Courier New" w:eastAsia="Calibri" w:hAnsi="Courier New" w:cs="Courier New"/>
          <w:szCs w:val="18"/>
          <w:lang w:val="en-US"/>
        </w:rPr>
        <w:t>k = 1;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for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(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= 2;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 xml:space="preserve"> &lt; n;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>++ )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if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( array[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>] &gt; array[k] )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    </w:t>
      </w:r>
      <w:r w:rsidRPr="00E814E5">
        <w:rPr>
          <w:rFonts w:ascii="Courier New" w:eastAsia="Calibri" w:hAnsi="Courier New" w:cs="Courier New"/>
          <w:szCs w:val="18"/>
          <w:lang w:val="en-US"/>
        </w:rPr>
        <w:t xml:space="preserve">k = </w:t>
      </w:r>
      <w:proofErr w:type="spellStart"/>
      <w:r w:rsidRPr="00E814E5">
        <w:rPr>
          <w:rFonts w:ascii="Courier New" w:eastAsia="Calibri" w:hAnsi="Courier New" w:cs="Courier New"/>
          <w:szCs w:val="18"/>
          <w:lang w:val="en-US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  <w:lang w:val="en-US"/>
        </w:rPr>
        <w:t>;</w:t>
      </w:r>
    </w:p>
    <w:p w:rsidR="00BA575C" w:rsidRPr="00E814E5" w:rsidRDefault="00BA575C" w:rsidP="00BA575C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  <w:lang w:val="en-US"/>
        </w:rPr>
      </w:pPr>
      <w:r>
        <w:rPr>
          <w:rFonts w:ascii="Courier New" w:eastAsia="Calibri" w:hAnsi="Courier New" w:cs="Courier New"/>
          <w:szCs w:val="18"/>
          <w:lang w:val="en-US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  <w:lang w:val="en-US"/>
        </w:rPr>
        <w:t>return</w:t>
      </w:r>
      <w:proofErr w:type="gramEnd"/>
      <w:r w:rsidRPr="00E814E5">
        <w:rPr>
          <w:rFonts w:ascii="Courier New" w:eastAsia="Calibri" w:hAnsi="Courier New" w:cs="Courier New"/>
          <w:szCs w:val="18"/>
          <w:lang w:val="en-US"/>
        </w:rPr>
        <w:t xml:space="preserve"> array[k];</w:t>
      </w:r>
    </w:p>
    <w:p w:rsidR="00BA575C" w:rsidRDefault="00BA575C" w:rsidP="00BA575C">
      <w:pPr>
        <w:ind w:left="720"/>
        <w:rPr>
          <w:rFonts w:ascii="Courier New" w:eastAsia="Calibri" w:hAnsi="Courier New" w:cs="Courier New"/>
          <w:szCs w:val="18"/>
          <w:lang w:val="en-US"/>
        </w:rPr>
      </w:pPr>
      <w:r w:rsidRPr="00E814E5">
        <w:rPr>
          <w:rFonts w:ascii="Courier New" w:eastAsia="Calibri" w:hAnsi="Courier New" w:cs="Courier New"/>
          <w:szCs w:val="18"/>
          <w:lang w:val="en-US"/>
        </w:rPr>
        <w:t>}</w:t>
      </w:r>
    </w:p>
    <w:p w:rsidR="00F05DDD" w:rsidRDefault="00F05DDD" w:rsidP="00BA575C">
      <w:pPr>
        <w:ind w:left="720"/>
        <w:rPr>
          <w:rFonts w:ascii="Courier New" w:eastAsia="Calibri" w:hAnsi="Courier New" w:cs="Courier New"/>
          <w:szCs w:val="18"/>
          <w:lang w:val="en-US"/>
        </w:rPr>
      </w:pPr>
    </w:p>
    <w:p w:rsidR="00F05DDD" w:rsidRPr="00E814E5" w:rsidRDefault="00F05DDD" w:rsidP="00BA575C">
      <w:pPr>
        <w:ind w:left="720"/>
        <w:rPr>
          <w:sz w:val="28"/>
        </w:rPr>
      </w:pPr>
    </w:p>
    <w:p w:rsidR="00BA575C" w:rsidRPr="00E814E5" w:rsidRDefault="00BA575C" w:rsidP="00BA575C">
      <w:pPr>
        <w:pStyle w:val="Heading2"/>
      </w:pPr>
      <w:r>
        <w:t>What is the time complexity (Big-O notation) of the algorithm in question 2?</w:t>
      </w:r>
      <w:r w:rsidRPr="00597863">
        <w:t xml:space="preserve"> </w:t>
      </w:r>
      <w:r>
        <w:t xml:space="preserve">Write your answer in the appropriate location in </w:t>
      </w:r>
      <w:r w:rsidRPr="005B28DA">
        <w:rPr>
          <w:b/>
          <w:i/>
        </w:rPr>
        <w:t>username</w:t>
      </w:r>
      <w:r w:rsidRPr="005B28DA">
        <w:rPr>
          <w:b/>
        </w:rPr>
        <w:t>_B31_L0</w:t>
      </w:r>
      <w:r>
        <w:rPr>
          <w:b/>
        </w:rPr>
        <w:t>3_Answers.docx</w:t>
      </w:r>
    </w:p>
    <w:p w:rsidR="00BA575C" w:rsidRDefault="00BA575C" w:rsidP="00A42B44"/>
    <w:p w:rsidR="00EE3233" w:rsidRDefault="00EE3233" w:rsidP="00EE3233">
      <w:pPr>
        <w:pStyle w:val="Heading1"/>
        <w:numPr>
          <w:ilvl w:val="0"/>
          <w:numId w:val="20"/>
        </w:numPr>
      </w:pPr>
      <w:r>
        <w:t>Moodle Quiz</w:t>
      </w:r>
    </w:p>
    <w:p w:rsidR="00EE3233" w:rsidRPr="00266E2F" w:rsidRDefault="00EE3233" w:rsidP="00EE3233">
      <w:pPr>
        <w:numPr>
          <w:ilvl w:val="0"/>
          <w:numId w:val="19"/>
        </w:numPr>
        <w:rPr>
          <w:b/>
        </w:rPr>
      </w:pPr>
      <w:r>
        <w:t xml:space="preserve">Log on to </w:t>
      </w:r>
      <w:r w:rsidRPr="00266E2F">
        <w:rPr>
          <w:b/>
        </w:rPr>
        <w:t>Moodle</w:t>
      </w:r>
      <w:r>
        <w:t xml:space="preserve">, go to the </w:t>
      </w:r>
      <w:r w:rsidRPr="00266E2F">
        <w:rPr>
          <w:b/>
        </w:rPr>
        <w:t>Programming III</w:t>
      </w:r>
      <w:r>
        <w:t xml:space="preserve"> course page and complete the </w:t>
      </w:r>
      <w:r>
        <w:rPr>
          <w:b/>
        </w:rPr>
        <w:t>Lab 3</w:t>
      </w:r>
      <w:r w:rsidRPr="00266E2F">
        <w:rPr>
          <w:b/>
        </w:rPr>
        <w:t xml:space="preserve"> </w:t>
      </w:r>
      <w:r w:rsidR="00482647">
        <w:rPr>
          <w:b/>
        </w:rPr>
        <w:t>Review</w:t>
      </w:r>
      <w:r w:rsidRPr="00266E2F">
        <w:rPr>
          <w:b/>
        </w:rPr>
        <w:t xml:space="preserve"> Quiz</w:t>
      </w:r>
      <w:r>
        <w:rPr>
          <w:b/>
        </w:rPr>
        <w:t xml:space="preserve"> by September 9</w:t>
      </w:r>
      <w:r>
        <w:t xml:space="preserve">. </w:t>
      </w:r>
    </w:p>
    <w:p w:rsidR="00EE3233" w:rsidRDefault="00EE3233" w:rsidP="00CC502F">
      <w:pPr>
        <w:pBdr>
          <w:bottom w:val="single" w:sz="4" w:space="1" w:color="auto"/>
        </w:pBdr>
        <w:suppressAutoHyphens/>
        <w:rPr>
          <w:b/>
        </w:rPr>
      </w:pPr>
    </w:p>
    <w:p w:rsidR="00CC502F" w:rsidRDefault="00CC502F" w:rsidP="00CC502F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CC502F" w:rsidRPr="00867E3F" w:rsidRDefault="00CC502F" w:rsidP="00CC50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2"/>
        <w:gridCol w:w="898"/>
        <w:gridCol w:w="1044"/>
      </w:tblGrid>
      <w:tr w:rsidR="00CC502F" w:rsidRPr="003D406C" w:rsidTr="00B15304">
        <w:trPr>
          <w:jc w:val="center"/>
        </w:trPr>
        <w:tc>
          <w:tcPr>
            <w:tcW w:w="4142" w:type="dxa"/>
            <w:tcBorders>
              <w:top w:val="nil"/>
              <w:left w:val="nil"/>
            </w:tcBorders>
          </w:tcPr>
          <w:p w:rsidR="00CC502F" w:rsidRPr="00483EF9" w:rsidRDefault="00CC502F" w:rsidP="00B15304"/>
        </w:tc>
        <w:tc>
          <w:tcPr>
            <w:tcW w:w="898" w:type="dxa"/>
          </w:tcPr>
          <w:p w:rsidR="00CC502F" w:rsidRPr="003D406C" w:rsidRDefault="00CC502F" w:rsidP="00B15304">
            <w:pPr>
              <w:rPr>
                <w:b/>
              </w:rPr>
            </w:pPr>
            <w:r w:rsidRPr="003D406C">
              <w:rPr>
                <w:b/>
              </w:rPr>
              <w:t>Mark</w:t>
            </w:r>
          </w:p>
        </w:tc>
        <w:tc>
          <w:tcPr>
            <w:tcW w:w="1044" w:type="dxa"/>
          </w:tcPr>
          <w:p w:rsidR="00CC502F" w:rsidRPr="003D406C" w:rsidRDefault="00CC502F" w:rsidP="00B15304">
            <w:pPr>
              <w:rPr>
                <w:b/>
              </w:rPr>
            </w:pPr>
            <w:r w:rsidRPr="003D406C">
              <w:rPr>
                <w:b/>
              </w:rPr>
              <w:t>Out of</w:t>
            </w:r>
          </w:p>
        </w:tc>
      </w:tr>
      <w:tr w:rsidR="00BA575C" w:rsidRPr="00483EF9" w:rsidTr="00B15304">
        <w:trPr>
          <w:jc w:val="center"/>
        </w:trPr>
        <w:tc>
          <w:tcPr>
            <w:tcW w:w="4142" w:type="dxa"/>
          </w:tcPr>
          <w:p w:rsidR="00BA575C" w:rsidRPr="000A7445" w:rsidRDefault="00BA575C" w:rsidP="00BA575C">
            <w:pPr>
              <w:rPr>
                <w:b/>
              </w:rPr>
            </w:pPr>
            <w:r>
              <w:rPr>
                <w:b/>
              </w:rPr>
              <w:t>Part A</w:t>
            </w:r>
            <w:r w:rsidRPr="000A7445">
              <w:rPr>
                <w:b/>
              </w:rPr>
              <w:t>: E</w:t>
            </w:r>
            <w:r>
              <w:rPr>
                <w:b/>
              </w:rPr>
              <w:t>xceptions</w:t>
            </w:r>
          </w:p>
        </w:tc>
        <w:tc>
          <w:tcPr>
            <w:tcW w:w="898" w:type="dxa"/>
          </w:tcPr>
          <w:p w:rsidR="00BA575C" w:rsidRPr="009F7919" w:rsidRDefault="00BA575C" w:rsidP="00BA575C">
            <w:pPr>
              <w:jc w:val="right"/>
            </w:pPr>
          </w:p>
        </w:tc>
        <w:tc>
          <w:tcPr>
            <w:tcW w:w="1044" w:type="dxa"/>
          </w:tcPr>
          <w:p w:rsidR="00BA575C" w:rsidRPr="009F7919" w:rsidRDefault="00BA575C" w:rsidP="00BA575C">
            <w:pPr>
              <w:jc w:val="right"/>
            </w:pPr>
          </w:p>
        </w:tc>
      </w:tr>
      <w:tr w:rsidR="00BA575C" w:rsidRPr="00483EF9" w:rsidTr="00B15304">
        <w:trPr>
          <w:jc w:val="center"/>
        </w:trPr>
        <w:tc>
          <w:tcPr>
            <w:tcW w:w="4142" w:type="dxa"/>
          </w:tcPr>
          <w:p w:rsidR="00BA575C" w:rsidRPr="009F7919" w:rsidRDefault="00BA575C" w:rsidP="00BA575C">
            <w:pPr>
              <w:tabs>
                <w:tab w:val="left" w:pos="2729"/>
              </w:tabs>
            </w:pPr>
            <w:proofErr w:type="spellStart"/>
            <w:r w:rsidRPr="009F7919">
              <w:t>MiscFunctions</w:t>
            </w:r>
            <w:proofErr w:type="spellEnd"/>
            <w:r w:rsidRPr="009F7919">
              <w:t xml:space="preserve"> Class</w:t>
            </w:r>
            <w:r>
              <w:tab/>
            </w:r>
          </w:p>
        </w:tc>
        <w:tc>
          <w:tcPr>
            <w:tcW w:w="898" w:type="dxa"/>
          </w:tcPr>
          <w:p w:rsidR="00BA575C" w:rsidRPr="009F7919" w:rsidRDefault="00BA575C" w:rsidP="00BA575C">
            <w:pPr>
              <w:jc w:val="right"/>
            </w:pPr>
          </w:p>
        </w:tc>
        <w:tc>
          <w:tcPr>
            <w:tcW w:w="1044" w:type="dxa"/>
          </w:tcPr>
          <w:p w:rsidR="00BA575C" w:rsidRPr="009F7919" w:rsidRDefault="00BA575C" w:rsidP="00BA575C">
            <w:pPr>
              <w:jc w:val="right"/>
            </w:pPr>
            <w:r w:rsidRPr="009F7919">
              <w:t>17</w:t>
            </w:r>
          </w:p>
        </w:tc>
      </w:tr>
      <w:tr w:rsidR="00BA575C" w:rsidRPr="00483EF9" w:rsidTr="00B15304">
        <w:trPr>
          <w:jc w:val="center"/>
        </w:trPr>
        <w:tc>
          <w:tcPr>
            <w:tcW w:w="4142" w:type="dxa"/>
          </w:tcPr>
          <w:p w:rsidR="00BA575C" w:rsidRPr="009F7919" w:rsidRDefault="00BA575C" w:rsidP="00BA575C">
            <w:proofErr w:type="spellStart"/>
            <w:r w:rsidRPr="009F7919">
              <w:t>UnSortedArrayException</w:t>
            </w:r>
            <w:proofErr w:type="spellEnd"/>
            <w:ins w:id="1" w:author="Computer Services" w:date="2008-09-20T07:42:00Z">
              <w:r w:rsidRPr="009F7919">
                <w:t xml:space="preserve"> </w:t>
              </w:r>
            </w:ins>
            <w:r w:rsidRPr="009F7919">
              <w:t>Class</w:t>
            </w:r>
          </w:p>
        </w:tc>
        <w:tc>
          <w:tcPr>
            <w:tcW w:w="898" w:type="dxa"/>
          </w:tcPr>
          <w:p w:rsidR="00BA575C" w:rsidRPr="009F7919" w:rsidRDefault="00BA575C" w:rsidP="00BA575C">
            <w:pPr>
              <w:jc w:val="right"/>
            </w:pPr>
          </w:p>
        </w:tc>
        <w:tc>
          <w:tcPr>
            <w:tcW w:w="1044" w:type="dxa"/>
          </w:tcPr>
          <w:p w:rsidR="00BA575C" w:rsidRPr="009F7919" w:rsidRDefault="00BA575C" w:rsidP="00BA575C">
            <w:pPr>
              <w:jc w:val="right"/>
            </w:pPr>
            <w:r w:rsidRPr="009F7919">
              <w:t>4</w:t>
            </w:r>
          </w:p>
        </w:tc>
      </w:tr>
      <w:tr w:rsidR="00BA575C" w:rsidRPr="00483EF9" w:rsidTr="00E42CA1">
        <w:trPr>
          <w:jc w:val="center"/>
        </w:trPr>
        <w:tc>
          <w:tcPr>
            <w:tcW w:w="4142" w:type="dxa"/>
          </w:tcPr>
          <w:p w:rsidR="00BA575C" w:rsidRPr="000A7445" w:rsidRDefault="00BA575C" w:rsidP="00BA575C">
            <w:pPr>
              <w:rPr>
                <w:b/>
              </w:rPr>
            </w:pPr>
            <w:r w:rsidRPr="000A7445">
              <w:rPr>
                <w:b/>
              </w:rPr>
              <w:t>Part B: Efficiency</w:t>
            </w:r>
          </w:p>
        </w:tc>
        <w:tc>
          <w:tcPr>
            <w:tcW w:w="898" w:type="dxa"/>
          </w:tcPr>
          <w:p w:rsidR="00BA575C" w:rsidRPr="009F7919" w:rsidRDefault="00BA575C" w:rsidP="00BA575C">
            <w:pPr>
              <w:jc w:val="right"/>
            </w:pPr>
          </w:p>
        </w:tc>
        <w:tc>
          <w:tcPr>
            <w:tcW w:w="1044" w:type="dxa"/>
            <w:vAlign w:val="bottom"/>
          </w:tcPr>
          <w:p w:rsidR="00BA575C" w:rsidRDefault="00BA575C" w:rsidP="00BA575C">
            <w:pPr>
              <w:jc w:val="right"/>
            </w:pPr>
          </w:p>
        </w:tc>
      </w:tr>
      <w:tr w:rsidR="00BA575C" w:rsidRPr="00483EF9" w:rsidTr="00E42CA1">
        <w:trPr>
          <w:jc w:val="center"/>
        </w:trPr>
        <w:tc>
          <w:tcPr>
            <w:tcW w:w="4142" w:type="dxa"/>
          </w:tcPr>
          <w:p w:rsidR="00BA575C" w:rsidRPr="00AA4791" w:rsidRDefault="00BA575C" w:rsidP="00BA575C">
            <w:r>
              <w:t>Question 1 &amp;  2</w:t>
            </w:r>
          </w:p>
        </w:tc>
        <w:tc>
          <w:tcPr>
            <w:tcW w:w="898" w:type="dxa"/>
          </w:tcPr>
          <w:p w:rsidR="00BA575C" w:rsidRPr="001B1152" w:rsidRDefault="00BA575C" w:rsidP="00BA575C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:rsidR="00BA575C" w:rsidRPr="00286175" w:rsidRDefault="00BA575C" w:rsidP="00BA575C">
            <w:pPr>
              <w:jc w:val="right"/>
            </w:pPr>
            <w:r>
              <w:t>3</w:t>
            </w:r>
          </w:p>
        </w:tc>
      </w:tr>
      <w:tr w:rsidR="00BA575C" w:rsidRPr="003D406C" w:rsidTr="00B15304">
        <w:trPr>
          <w:jc w:val="center"/>
        </w:trPr>
        <w:tc>
          <w:tcPr>
            <w:tcW w:w="4142" w:type="dxa"/>
            <w:tcBorders>
              <w:top w:val="single" w:sz="4" w:space="0" w:color="auto"/>
            </w:tcBorders>
          </w:tcPr>
          <w:p w:rsidR="00BA575C" w:rsidRPr="003D406C" w:rsidRDefault="00BA575C" w:rsidP="00BA575C">
            <w:pPr>
              <w:rPr>
                <w:b/>
              </w:rPr>
            </w:pPr>
            <w:r w:rsidRPr="003D406C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</w:tcBorders>
          </w:tcPr>
          <w:p w:rsidR="00BA575C" w:rsidRPr="003D406C" w:rsidRDefault="00BA575C" w:rsidP="00BA575C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</w:tcBorders>
          </w:tcPr>
          <w:p w:rsidR="00BA575C" w:rsidRPr="00286175" w:rsidRDefault="00BA575C" w:rsidP="00BA575C">
            <w:pPr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:rsidR="005E4CB6" w:rsidRPr="00F039CC" w:rsidRDefault="005E4CB6" w:rsidP="00E814E5">
      <w:pPr>
        <w:spacing w:before="120" w:after="120"/>
        <w:outlineLvl w:val="1"/>
        <w:rPr>
          <w:spacing w:val="-3"/>
        </w:rPr>
      </w:pPr>
    </w:p>
    <w:sectPr w:rsidR="005E4CB6" w:rsidRPr="00F039CC" w:rsidSect="00900D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18" w:rsidRDefault="00FC6B18">
      <w:r>
        <w:separator/>
      </w:r>
    </w:p>
  </w:endnote>
  <w:endnote w:type="continuationSeparator" w:id="0">
    <w:p w:rsidR="00FC6B18" w:rsidRDefault="00FC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B18" w:rsidRPr="00345837" w:rsidRDefault="00FC6B18" w:rsidP="00345837">
    <w:pPr>
      <w:pStyle w:val="Footer"/>
    </w:pPr>
    <w:r w:rsidRPr="00345837">
      <w:t>Programming III (420-B31-HR) – Lab 3</w:t>
    </w:r>
    <w:r w:rsidRPr="00345837">
      <w:tab/>
      <w:t xml:space="preserve">Page </w:t>
    </w:r>
    <w:r w:rsidRPr="00345837">
      <w:rPr>
        <w:rStyle w:val="PageNumber"/>
        <w:i/>
        <w:sz w:val="22"/>
      </w:rPr>
      <w:fldChar w:fldCharType="begin"/>
    </w:r>
    <w:r w:rsidRPr="00345837">
      <w:rPr>
        <w:rStyle w:val="PageNumber"/>
        <w:sz w:val="22"/>
      </w:rPr>
      <w:instrText xml:space="preserve"> PAGE </w:instrText>
    </w:r>
    <w:r w:rsidRPr="00345837">
      <w:rPr>
        <w:rStyle w:val="PageNumber"/>
        <w:i/>
        <w:sz w:val="22"/>
      </w:rPr>
      <w:fldChar w:fldCharType="separate"/>
    </w:r>
    <w:r w:rsidR="001A2D31">
      <w:rPr>
        <w:rStyle w:val="PageNumber"/>
        <w:noProof/>
        <w:sz w:val="22"/>
      </w:rPr>
      <w:t>3</w:t>
    </w:r>
    <w:r w:rsidRPr="00345837">
      <w:rPr>
        <w:rStyle w:val="PageNumber"/>
        <w:i/>
        <w:sz w:val="22"/>
      </w:rPr>
      <w:fldChar w:fldCharType="end"/>
    </w:r>
    <w:r w:rsidRPr="00345837">
      <w:rPr>
        <w:rStyle w:val="PageNumber"/>
        <w:sz w:val="22"/>
      </w:rPr>
      <w:t xml:space="preserve"> of </w:t>
    </w:r>
    <w:r w:rsidRPr="00345837">
      <w:rPr>
        <w:rStyle w:val="PageNumber"/>
        <w:i/>
        <w:sz w:val="22"/>
      </w:rPr>
      <w:fldChar w:fldCharType="begin"/>
    </w:r>
    <w:r w:rsidRPr="00345837">
      <w:rPr>
        <w:rStyle w:val="PageNumber"/>
        <w:sz w:val="22"/>
      </w:rPr>
      <w:instrText xml:space="preserve"> NUMPAGES </w:instrText>
    </w:r>
    <w:r w:rsidRPr="00345837">
      <w:rPr>
        <w:rStyle w:val="PageNumber"/>
        <w:i/>
        <w:sz w:val="22"/>
      </w:rPr>
      <w:fldChar w:fldCharType="separate"/>
    </w:r>
    <w:r w:rsidR="001A2D31">
      <w:rPr>
        <w:rStyle w:val="PageNumber"/>
        <w:noProof/>
        <w:sz w:val="22"/>
      </w:rPr>
      <w:t>3</w:t>
    </w:r>
    <w:r w:rsidRPr="00345837">
      <w:rPr>
        <w:rStyle w:val="PageNumber"/>
        <w:i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18" w:rsidRDefault="00FC6B18">
      <w:r>
        <w:separator/>
      </w:r>
    </w:p>
  </w:footnote>
  <w:footnote w:type="continuationSeparator" w:id="0">
    <w:p w:rsidR="00FC6B18" w:rsidRDefault="00FC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566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E6B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0C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9A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849F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F699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AF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3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E25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94C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ABAF74E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186E5699"/>
    <w:multiLevelType w:val="hybridMultilevel"/>
    <w:tmpl w:val="897019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4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6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1DC1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DF0C39"/>
    <w:multiLevelType w:val="hybridMultilevel"/>
    <w:tmpl w:val="DB54C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7"/>
  </w:num>
  <w:num w:numId="17">
    <w:abstractNumId w:val="14"/>
  </w:num>
  <w:num w:numId="18">
    <w:abstractNumId w:val="19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9"/>
    <w:rsid w:val="00014F90"/>
    <w:rsid w:val="00015D00"/>
    <w:rsid w:val="000171DC"/>
    <w:rsid w:val="000443BF"/>
    <w:rsid w:val="000575A9"/>
    <w:rsid w:val="000B3FA6"/>
    <w:rsid w:val="000C19FC"/>
    <w:rsid w:val="000D7EA3"/>
    <w:rsid w:val="001032DC"/>
    <w:rsid w:val="00124023"/>
    <w:rsid w:val="00130CE0"/>
    <w:rsid w:val="00147A98"/>
    <w:rsid w:val="00152FBF"/>
    <w:rsid w:val="00162114"/>
    <w:rsid w:val="00182947"/>
    <w:rsid w:val="001A2D31"/>
    <w:rsid w:val="001B29CC"/>
    <w:rsid w:val="001C3A51"/>
    <w:rsid w:val="001C6970"/>
    <w:rsid w:val="001D1770"/>
    <w:rsid w:val="002132A4"/>
    <w:rsid w:val="002563BC"/>
    <w:rsid w:val="00266E2F"/>
    <w:rsid w:val="00292226"/>
    <w:rsid w:val="002B6A8F"/>
    <w:rsid w:val="002B707D"/>
    <w:rsid w:val="002C3E16"/>
    <w:rsid w:val="002D2243"/>
    <w:rsid w:val="0031191D"/>
    <w:rsid w:val="0031197C"/>
    <w:rsid w:val="00322C44"/>
    <w:rsid w:val="00345837"/>
    <w:rsid w:val="003470F8"/>
    <w:rsid w:val="003473D6"/>
    <w:rsid w:val="00361B8D"/>
    <w:rsid w:val="003A2312"/>
    <w:rsid w:val="003D0076"/>
    <w:rsid w:val="003D6E37"/>
    <w:rsid w:val="003F77AE"/>
    <w:rsid w:val="004348AE"/>
    <w:rsid w:val="00482647"/>
    <w:rsid w:val="004B4659"/>
    <w:rsid w:val="004D2C4D"/>
    <w:rsid w:val="005577C5"/>
    <w:rsid w:val="0056257D"/>
    <w:rsid w:val="0059722A"/>
    <w:rsid w:val="005D0CF6"/>
    <w:rsid w:val="005D6569"/>
    <w:rsid w:val="005E4CB6"/>
    <w:rsid w:val="005F399A"/>
    <w:rsid w:val="00661391"/>
    <w:rsid w:val="006971D9"/>
    <w:rsid w:val="006C41C0"/>
    <w:rsid w:val="006D0A0F"/>
    <w:rsid w:val="006E0244"/>
    <w:rsid w:val="006E1C49"/>
    <w:rsid w:val="00701980"/>
    <w:rsid w:val="0071376D"/>
    <w:rsid w:val="00737D24"/>
    <w:rsid w:val="007409E0"/>
    <w:rsid w:val="00741789"/>
    <w:rsid w:val="0076373D"/>
    <w:rsid w:val="007A1B26"/>
    <w:rsid w:val="007D3788"/>
    <w:rsid w:val="0084675A"/>
    <w:rsid w:val="008859CE"/>
    <w:rsid w:val="00890F5A"/>
    <w:rsid w:val="00895C68"/>
    <w:rsid w:val="008C1446"/>
    <w:rsid w:val="008E11D2"/>
    <w:rsid w:val="00900DC1"/>
    <w:rsid w:val="0090430F"/>
    <w:rsid w:val="009164C2"/>
    <w:rsid w:val="00923BD4"/>
    <w:rsid w:val="00952FCA"/>
    <w:rsid w:val="00990D29"/>
    <w:rsid w:val="009A0125"/>
    <w:rsid w:val="009A3CDA"/>
    <w:rsid w:val="009D6078"/>
    <w:rsid w:val="009D7B80"/>
    <w:rsid w:val="009E05AF"/>
    <w:rsid w:val="009E49E1"/>
    <w:rsid w:val="00A03B3A"/>
    <w:rsid w:val="00A21473"/>
    <w:rsid w:val="00A42B44"/>
    <w:rsid w:val="00A74DF5"/>
    <w:rsid w:val="00A82B32"/>
    <w:rsid w:val="00AA2C23"/>
    <w:rsid w:val="00AB58FF"/>
    <w:rsid w:val="00B0219B"/>
    <w:rsid w:val="00B17D5B"/>
    <w:rsid w:val="00B44E19"/>
    <w:rsid w:val="00B5625A"/>
    <w:rsid w:val="00B86C5F"/>
    <w:rsid w:val="00BA455C"/>
    <w:rsid w:val="00BA575C"/>
    <w:rsid w:val="00BC65AB"/>
    <w:rsid w:val="00C252EB"/>
    <w:rsid w:val="00C31B58"/>
    <w:rsid w:val="00C67CDA"/>
    <w:rsid w:val="00C9001E"/>
    <w:rsid w:val="00CC13F5"/>
    <w:rsid w:val="00CC502F"/>
    <w:rsid w:val="00CC7B83"/>
    <w:rsid w:val="00CD6980"/>
    <w:rsid w:val="00CE38F9"/>
    <w:rsid w:val="00D033C9"/>
    <w:rsid w:val="00D127AD"/>
    <w:rsid w:val="00D447CD"/>
    <w:rsid w:val="00D9553E"/>
    <w:rsid w:val="00DA435B"/>
    <w:rsid w:val="00DB20E8"/>
    <w:rsid w:val="00DB3DAE"/>
    <w:rsid w:val="00DB4702"/>
    <w:rsid w:val="00DC5A19"/>
    <w:rsid w:val="00DF657B"/>
    <w:rsid w:val="00E427BE"/>
    <w:rsid w:val="00E5009E"/>
    <w:rsid w:val="00E76BF6"/>
    <w:rsid w:val="00E814E5"/>
    <w:rsid w:val="00EB6F16"/>
    <w:rsid w:val="00EC7361"/>
    <w:rsid w:val="00EE3233"/>
    <w:rsid w:val="00F039CC"/>
    <w:rsid w:val="00F05A6C"/>
    <w:rsid w:val="00F05DDD"/>
    <w:rsid w:val="00F33B07"/>
    <w:rsid w:val="00F601F2"/>
    <w:rsid w:val="00F76824"/>
    <w:rsid w:val="00F91B85"/>
    <w:rsid w:val="00FC6B18"/>
    <w:rsid w:val="00FD22A7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DAE93597-32A5-4ED4-A94A-3F94179A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6D0A0F"/>
    <w:pPr>
      <w:keepNext/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link w:val="FooterChar"/>
    <w:autoRedefine/>
    <w:rsid w:val="00345837"/>
    <w:pPr>
      <w:pBdr>
        <w:top w:val="single" w:sz="4" w:space="1" w:color="auto"/>
      </w:pBdr>
      <w:tabs>
        <w:tab w:val="right" w:pos="9360"/>
      </w:tabs>
    </w:pPr>
    <w:rPr>
      <w:rFonts w:ascii="Times New Roman" w:hAnsi="Times New Roman"/>
      <w:i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List-Accent11">
    <w:name w:val="Light List - Accent 11"/>
    <w:basedOn w:val="TableNormal"/>
    <w:uiPriority w:val="61"/>
    <w:rsid w:val="008859CE"/>
    <w:pPr>
      <w:ind w:left="720"/>
    </w:pPr>
    <w:rPr>
      <w:rFonts w:asciiTheme="minorHAnsi" w:eastAsia="Times New Roman" w:hAnsiTheme="minorHAnsi" w:cstheme="minorBidi"/>
      <w:sz w:val="22"/>
      <w:szCs w:val="22"/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722A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345837"/>
    <w:rPr>
      <w:rFonts w:ascii="Times New Roman" w:eastAsia="Times New Roman" w:hAnsi="Times New Roman"/>
      <w:i/>
      <w:sz w:val="22"/>
      <w:lang w:val="en-CA"/>
    </w:rPr>
  </w:style>
  <w:style w:type="character" w:customStyle="1" w:styleId="Heading1Char">
    <w:name w:val="Heading 1 Char"/>
    <w:basedOn w:val="DefaultParagraphFont"/>
    <w:link w:val="Heading1"/>
    <w:rsid w:val="005E4CB6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C6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Admin lab</cp:lastModifiedBy>
  <cp:revision>5</cp:revision>
  <cp:lastPrinted>2011-09-08T17:30:00Z</cp:lastPrinted>
  <dcterms:created xsi:type="dcterms:W3CDTF">2016-09-06T15:41:00Z</dcterms:created>
  <dcterms:modified xsi:type="dcterms:W3CDTF">2016-09-06T15:41:00Z</dcterms:modified>
</cp:coreProperties>
</file>