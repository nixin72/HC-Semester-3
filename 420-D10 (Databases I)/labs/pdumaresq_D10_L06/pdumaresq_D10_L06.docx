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76" w:rsidRDefault="00082C76" w:rsidP="00082C76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GoBack"/>
      <w:bookmarkEnd w:id="0"/>
      <w:r>
        <w:rPr>
          <w:i/>
          <w:kern w:val="0"/>
          <w:sz w:val="32"/>
        </w:rPr>
        <w:t>Database Management I (420-D10-HR)</w:t>
      </w:r>
    </w:p>
    <w:p w:rsidR="00082C76" w:rsidRPr="00694157" w:rsidRDefault="00082C76" w:rsidP="00082C76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694157">
        <w:rPr>
          <w:i/>
          <w:kern w:val="0"/>
          <w:sz w:val="32"/>
        </w:rPr>
        <w:t xml:space="preserve">Lab </w:t>
      </w:r>
      <w:r w:rsidR="00052DBC">
        <w:rPr>
          <w:i/>
          <w:kern w:val="0"/>
          <w:sz w:val="32"/>
        </w:rPr>
        <w:t>06</w:t>
      </w:r>
      <w:r w:rsidRPr="00694157">
        <w:rPr>
          <w:i/>
          <w:kern w:val="0"/>
          <w:sz w:val="32"/>
        </w:rPr>
        <w:t xml:space="preserve"> - </w:t>
      </w:r>
      <w:r w:rsidRPr="00082C76">
        <w:rPr>
          <w:i/>
          <w:kern w:val="0"/>
          <w:sz w:val="32"/>
        </w:rPr>
        <w:t>The Conceptual Data Model</w:t>
      </w:r>
    </w:p>
    <w:p w:rsidR="00082C76" w:rsidRPr="00B61733" w:rsidRDefault="00082C76" w:rsidP="00082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440DE8">
        <w:t>Monday, September 12</w:t>
      </w:r>
      <w:r>
        <w:t>, 201</w:t>
      </w:r>
      <w:r w:rsidR="00440DE8">
        <w:t>6</w:t>
      </w:r>
    </w:p>
    <w:p w:rsidR="00082C76" w:rsidRPr="00B61733" w:rsidRDefault="00082C76" w:rsidP="00082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440DE8">
        <w:rPr>
          <w:b/>
          <w:color w:val="FF0000"/>
        </w:rPr>
        <w:t>Monday</w:t>
      </w:r>
      <w:r w:rsidRPr="00B61733">
        <w:rPr>
          <w:b/>
          <w:color w:val="FF0000"/>
        </w:rPr>
        <w:t xml:space="preserve">, </w:t>
      </w:r>
      <w:r>
        <w:rPr>
          <w:b/>
          <w:color w:val="FF0000"/>
        </w:rPr>
        <w:t>September</w:t>
      </w:r>
      <w:r w:rsidRPr="00B61733">
        <w:rPr>
          <w:b/>
          <w:color w:val="FF0000"/>
        </w:rPr>
        <w:t xml:space="preserve"> </w:t>
      </w:r>
      <w:r w:rsidR="00440DE8">
        <w:rPr>
          <w:b/>
          <w:color w:val="FF0000"/>
        </w:rPr>
        <w:t>12</w:t>
      </w:r>
      <w:r w:rsidRPr="00B61733">
        <w:rPr>
          <w:b/>
          <w:color w:val="FF0000"/>
        </w:rPr>
        <w:t>, 201</w:t>
      </w:r>
      <w:r w:rsidR="00440DE8">
        <w:rPr>
          <w:b/>
          <w:color w:val="FF0000"/>
        </w:rPr>
        <w:t>6, 4:50 pm</w:t>
      </w:r>
    </w:p>
    <w:p w:rsidR="00082C76" w:rsidRDefault="00082C76" w:rsidP="00082C76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082C76" w:rsidRDefault="00082C76" w:rsidP="00082C76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1E5BAA" w:rsidRDefault="001E5BAA" w:rsidP="001E5BAA">
      <w:pPr>
        <w:numPr>
          <w:ilvl w:val="0"/>
          <w:numId w:val="8"/>
        </w:numPr>
      </w:pPr>
      <w:r>
        <w:t>identify, name and define entities from a set of business rules.</w:t>
      </w:r>
    </w:p>
    <w:p w:rsidR="001E5BAA" w:rsidRDefault="001E5BAA" w:rsidP="001E5BAA">
      <w:pPr>
        <w:numPr>
          <w:ilvl w:val="0"/>
          <w:numId w:val="8"/>
        </w:numPr>
      </w:pPr>
      <w:r>
        <w:t>identify, name and define relationships from a set of business rules.</w:t>
      </w:r>
    </w:p>
    <w:p w:rsidR="00B60F16" w:rsidRDefault="00B60F16" w:rsidP="00223C96">
      <w:pPr>
        <w:numPr>
          <w:ilvl w:val="0"/>
          <w:numId w:val="8"/>
        </w:numPr>
      </w:pPr>
      <w:r>
        <w:t xml:space="preserve">draw </w:t>
      </w:r>
      <w:r w:rsidR="007041E2">
        <w:t xml:space="preserve">a conceptual </w:t>
      </w:r>
      <w:r>
        <w:t>data model.</w:t>
      </w:r>
    </w:p>
    <w:p w:rsidR="006D3C51" w:rsidRDefault="006D3C51" w:rsidP="006D3C51">
      <w:pPr>
        <w:numPr>
          <w:ilvl w:val="0"/>
          <w:numId w:val="8"/>
        </w:numPr>
      </w:pPr>
      <w:r>
        <w:rPr>
          <w:lang w:val="en-CA"/>
        </w:rPr>
        <w:t>recognize and correct connection traps</w:t>
      </w:r>
      <w:r>
        <w:t>.</w:t>
      </w:r>
    </w:p>
    <w:p w:rsidR="00223C96" w:rsidRDefault="00223C96" w:rsidP="00082C76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To Be Handed In:</w:t>
      </w:r>
    </w:p>
    <w:p w:rsidR="001A344A" w:rsidRDefault="001A344A" w:rsidP="00223C96">
      <w:pPr>
        <w:numPr>
          <w:ilvl w:val="0"/>
          <w:numId w:val="9"/>
        </w:numPr>
        <w:spacing w:after="120"/>
      </w:pPr>
      <w:r>
        <w:t xml:space="preserve">The completed </w:t>
      </w:r>
      <w:r>
        <w:rPr>
          <w:b/>
          <w:i/>
        </w:rPr>
        <w:t>username_</w:t>
      </w:r>
      <w:r w:rsidRPr="007029C3">
        <w:rPr>
          <w:b/>
        </w:rPr>
        <w:t>D10_</w:t>
      </w:r>
      <w:r w:rsidR="006B5C4C">
        <w:rPr>
          <w:b/>
        </w:rPr>
        <w:t>L06</w:t>
      </w:r>
      <w:r w:rsidRPr="007029C3">
        <w:rPr>
          <w:b/>
        </w:rPr>
        <w:t>_Answers</w:t>
      </w:r>
      <w:r>
        <w:rPr>
          <w:b/>
        </w:rPr>
        <w:t>.doc</w:t>
      </w:r>
      <w:r w:rsidR="00DB155A">
        <w:rPr>
          <w:b/>
        </w:rPr>
        <w:t>x</w:t>
      </w:r>
      <w:r>
        <w:rPr>
          <w:b/>
        </w:rPr>
        <w:t xml:space="preserve"> </w:t>
      </w:r>
      <w:r>
        <w:t xml:space="preserve">document should be </w:t>
      </w:r>
      <w:r w:rsidR="001E5BAA">
        <w:t>uploaded</w:t>
      </w:r>
      <w:r>
        <w:t xml:space="preserve"> to </w:t>
      </w:r>
      <w:r w:rsidR="001E5BAA" w:rsidRPr="001E5BAA">
        <w:rPr>
          <w:b/>
        </w:rPr>
        <w:t>Moodle</w:t>
      </w:r>
      <w:r>
        <w:t xml:space="preserve">. </w:t>
      </w:r>
    </w:p>
    <w:p w:rsidR="00440DE8" w:rsidRPr="00440DE8" w:rsidRDefault="00440DE8" w:rsidP="00440DE8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Marks</w:t>
      </w:r>
      <w:r w:rsidRPr="00440DE8">
        <w:rPr>
          <w:b/>
        </w:rPr>
        <w:t>:</w:t>
      </w:r>
    </w:p>
    <w:p w:rsidR="00440DE8" w:rsidRDefault="00440DE8" w:rsidP="00440DE8">
      <w:pPr>
        <w:pStyle w:val="ListParagraph"/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5083"/>
        <w:gridCol w:w="933"/>
        <w:gridCol w:w="1080"/>
      </w:tblGrid>
      <w:tr w:rsidR="00440DE8" w:rsidRPr="00A870E2" w:rsidTr="0092781F">
        <w:trPr>
          <w:jc w:val="center"/>
        </w:trPr>
        <w:tc>
          <w:tcPr>
            <w:tcW w:w="5593" w:type="dxa"/>
            <w:gridSpan w:val="2"/>
            <w:tcBorders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b/>
                <w:kern w:val="28"/>
              </w:rPr>
            </w:pPr>
            <w:r w:rsidRPr="00A870E2">
              <w:rPr>
                <w:b/>
                <w:kern w:val="28"/>
              </w:rPr>
              <w:t>Question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rPr>
                <w:b/>
                <w:kern w:val="28"/>
              </w:rPr>
            </w:pPr>
            <w:r w:rsidRPr="00A870E2">
              <w:rPr>
                <w:b/>
                <w:kern w:val="28"/>
              </w:rPr>
              <w:t>Mark</w:t>
            </w:r>
          </w:p>
        </w:tc>
        <w:tc>
          <w:tcPr>
            <w:tcW w:w="1080" w:type="dxa"/>
          </w:tcPr>
          <w:p w:rsidR="00440DE8" w:rsidRPr="00A870E2" w:rsidRDefault="00440DE8" w:rsidP="0092781F">
            <w:pPr>
              <w:rPr>
                <w:b/>
                <w:kern w:val="28"/>
              </w:rPr>
            </w:pPr>
            <w:r w:rsidRPr="00A870E2">
              <w:rPr>
                <w:b/>
                <w:kern w:val="28"/>
              </w:rPr>
              <w:t>Out Of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A</w:t>
            </w: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1. Entity Definitions</w:t>
            </w:r>
            <w:r>
              <w:rPr>
                <w:kern w:val="28"/>
              </w:rPr>
              <w:t xml:space="preserve"> for the real estate firm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 w:rsidRPr="00A870E2">
              <w:rPr>
                <w:kern w:val="28"/>
              </w:rPr>
              <w:t>10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2. Relationship Definitions for the real estate firm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16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B</w:t>
            </w:r>
          </w:p>
        </w:tc>
        <w:tc>
          <w:tcPr>
            <w:tcW w:w="5083" w:type="dxa"/>
            <w:tcBorders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1. Hospital Data Model</w:t>
            </w:r>
            <w:r>
              <w:rPr>
                <w:kern w:val="28"/>
              </w:rPr>
              <w:t xml:space="preserve"> 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8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2. Online catalogue Data Model</w:t>
            </w:r>
          </w:p>
        </w:tc>
        <w:tc>
          <w:tcPr>
            <w:tcW w:w="933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7</w:t>
            </w:r>
          </w:p>
        </w:tc>
      </w:tr>
      <w:tr w:rsidR="00440DE8" w:rsidRPr="00BA61C8" w:rsidTr="0092781F">
        <w:trPr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</w:p>
        </w:tc>
        <w:tc>
          <w:tcPr>
            <w:tcW w:w="50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3</w:t>
            </w:r>
            <w:r w:rsidRPr="00A870E2">
              <w:rPr>
                <w:kern w:val="28"/>
              </w:rPr>
              <w:t xml:space="preserve">. </w:t>
            </w:r>
            <w:r>
              <w:rPr>
                <w:kern w:val="28"/>
              </w:rPr>
              <w:t>Conceptual</w:t>
            </w:r>
            <w:r w:rsidRPr="00A870E2">
              <w:rPr>
                <w:kern w:val="28"/>
              </w:rPr>
              <w:t xml:space="preserve"> Data Model</w:t>
            </w:r>
            <w:r>
              <w:rPr>
                <w:kern w:val="28"/>
              </w:rPr>
              <w:t xml:space="preserve"> for the real estate firm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 w:rsidRPr="00A870E2">
              <w:rPr>
                <w:kern w:val="28"/>
              </w:rPr>
              <w:t>12</w:t>
            </w:r>
          </w:p>
        </w:tc>
      </w:tr>
      <w:tr w:rsidR="00440DE8" w:rsidTr="0092781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V w:val="single" w:sz="6" w:space="0" w:color="000080"/>
          </w:tblBorders>
          <w:tblLook w:val="04A0" w:firstRow="1" w:lastRow="0" w:firstColumn="1" w:lastColumn="0" w:noHBand="0" w:noVBand="1"/>
        </w:tblPrEx>
        <w:trPr>
          <w:jc w:val="center"/>
        </w:trPr>
        <w:tc>
          <w:tcPr>
            <w:tcW w:w="5593" w:type="dxa"/>
            <w:gridSpan w:val="2"/>
            <w:tcBorders>
              <w:top w:val="single" w:sz="4" w:space="0" w:color="auto"/>
              <w:left w:val="single" w:sz="6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DE8" w:rsidRPr="00220687" w:rsidRDefault="00440DE8" w:rsidP="0092781F">
            <w:r w:rsidRPr="00220687">
              <w:t>Connection Traps</w:t>
            </w:r>
            <w:r w:rsidRPr="00220687">
              <w:tab/>
            </w:r>
          </w:p>
        </w:tc>
        <w:tc>
          <w:tcPr>
            <w:tcW w:w="933" w:type="dxa"/>
            <w:tcBorders>
              <w:top w:val="single" w:sz="4" w:space="0" w:color="auto"/>
              <w:left w:val="single" w:sz="6" w:space="0" w:color="0000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DE8" w:rsidRPr="00220687" w:rsidRDefault="00440DE8" w:rsidP="0092781F">
            <w:pPr>
              <w:jc w:val="righ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auto"/>
          </w:tcPr>
          <w:p w:rsidR="00440DE8" w:rsidRPr="00E8775B" w:rsidRDefault="00440DE8" w:rsidP="0092781F">
            <w:pPr>
              <w:jc w:val="right"/>
            </w:pPr>
            <w:r w:rsidRPr="00E8775B">
              <w:t>8</w:t>
            </w:r>
          </w:p>
        </w:tc>
      </w:tr>
      <w:tr w:rsidR="00440DE8" w:rsidTr="0092781F">
        <w:trPr>
          <w:jc w:val="center"/>
        </w:trPr>
        <w:tc>
          <w:tcPr>
            <w:tcW w:w="55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Organization</w:t>
            </w:r>
          </w:p>
        </w:tc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3</w:t>
            </w:r>
          </w:p>
        </w:tc>
      </w:tr>
      <w:tr w:rsidR="00440DE8" w:rsidTr="0092781F">
        <w:trPr>
          <w:jc w:val="center"/>
        </w:trPr>
        <w:tc>
          <w:tcPr>
            <w:tcW w:w="5593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>
              <w:rPr>
                <w:kern w:val="28"/>
              </w:rPr>
              <w:t>Correct Use of English (as per College policy #36)</w:t>
            </w:r>
          </w:p>
        </w:tc>
        <w:tc>
          <w:tcPr>
            <w:tcW w:w="933" w:type="dxa"/>
            <w:tcBorders>
              <w:top w:val="single" w:sz="4" w:space="0" w:color="auto"/>
              <w:bottom w:val="doub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double" w:sz="4" w:space="0" w:color="auto"/>
            </w:tcBorders>
          </w:tcPr>
          <w:p w:rsidR="00440DE8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t>3</w:t>
            </w:r>
          </w:p>
        </w:tc>
      </w:tr>
      <w:tr w:rsidR="00440DE8" w:rsidRPr="00A870E2" w:rsidTr="0092781F">
        <w:trPr>
          <w:jc w:val="center"/>
        </w:trPr>
        <w:tc>
          <w:tcPr>
            <w:tcW w:w="5593" w:type="dxa"/>
            <w:gridSpan w:val="2"/>
            <w:tcBorders>
              <w:top w:val="double" w:sz="4" w:space="0" w:color="auto"/>
            </w:tcBorders>
          </w:tcPr>
          <w:p w:rsidR="00440DE8" w:rsidRPr="00A870E2" w:rsidRDefault="00440DE8" w:rsidP="0092781F">
            <w:pPr>
              <w:rPr>
                <w:kern w:val="28"/>
              </w:rPr>
            </w:pPr>
            <w:r w:rsidRPr="00A870E2">
              <w:rPr>
                <w:kern w:val="28"/>
              </w:rPr>
              <w:t>Total</w:t>
            </w:r>
          </w:p>
        </w:tc>
        <w:tc>
          <w:tcPr>
            <w:tcW w:w="933" w:type="dxa"/>
            <w:tcBorders>
              <w:top w:val="doub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440DE8" w:rsidRPr="00A870E2" w:rsidRDefault="00440DE8" w:rsidP="0092781F">
            <w:pPr>
              <w:jc w:val="right"/>
              <w:rPr>
                <w:kern w:val="28"/>
              </w:rPr>
            </w:pPr>
            <w:r>
              <w:rPr>
                <w:kern w:val="28"/>
              </w:rPr>
              <w:fldChar w:fldCharType="begin"/>
            </w:r>
            <w:r>
              <w:rPr>
                <w:kern w:val="28"/>
              </w:rPr>
              <w:instrText xml:space="preserve"> =SUM(ABOVE) </w:instrText>
            </w:r>
            <w:r>
              <w:rPr>
                <w:kern w:val="28"/>
              </w:rPr>
              <w:fldChar w:fldCharType="separate"/>
            </w:r>
            <w:r>
              <w:rPr>
                <w:noProof/>
                <w:kern w:val="28"/>
              </w:rPr>
              <w:t>67</w:t>
            </w:r>
            <w:r>
              <w:rPr>
                <w:kern w:val="28"/>
              </w:rPr>
              <w:fldChar w:fldCharType="end"/>
            </w:r>
          </w:p>
        </w:tc>
      </w:tr>
    </w:tbl>
    <w:p w:rsidR="00440DE8" w:rsidRDefault="00440DE8" w:rsidP="00440DE8">
      <w:pPr>
        <w:spacing w:after="120"/>
      </w:pPr>
    </w:p>
    <w:p w:rsidR="001A344A" w:rsidRDefault="001A344A" w:rsidP="00082C76">
      <w:pPr>
        <w:pBdr>
          <w:bottom w:val="single" w:sz="4" w:space="1" w:color="auto"/>
        </w:pBdr>
        <w:suppressAutoHyphens/>
        <w:spacing w:before="240"/>
        <w:rPr>
          <w:b/>
        </w:rPr>
      </w:pPr>
      <w:r>
        <w:rPr>
          <w:b/>
        </w:rPr>
        <w:t>To Start:</w:t>
      </w:r>
    </w:p>
    <w:p w:rsidR="001A344A" w:rsidRPr="00C9259D" w:rsidRDefault="00BB22A3" w:rsidP="001A344A">
      <w:pPr>
        <w:numPr>
          <w:ilvl w:val="0"/>
          <w:numId w:val="15"/>
        </w:numPr>
        <w:tabs>
          <w:tab w:val="num" w:pos="360"/>
        </w:tabs>
        <w:ind w:left="360"/>
        <w:rPr>
          <w:lang w:val="en-GB"/>
        </w:rPr>
      </w:pPr>
      <w:r>
        <w:t xml:space="preserve">Rename this </w:t>
      </w:r>
      <w:proofErr w:type="gramStart"/>
      <w:r>
        <w:t xml:space="preserve">document </w:t>
      </w:r>
      <w:r w:rsidR="007D3907">
        <w:t xml:space="preserve"> </w:t>
      </w:r>
      <w:r w:rsidR="007D3907" w:rsidRPr="00DD4EEE">
        <w:rPr>
          <w:b/>
          <w:i/>
        </w:rPr>
        <w:t>username</w:t>
      </w:r>
      <w:proofErr w:type="gramEnd"/>
      <w:r w:rsidR="007D3907" w:rsidRPr="007D3907">
        <w:rPr>
          <w:b/>
        </w:rPr>
        <w:t>_D10_</w:t>
      </w:r>
      <w:r w:rsidR="006B5C4C">
        <w:rPr>
          <w:b/>
        </w:rPr>
        <w:t>L06</w:t>
      </w:r>
      <w:r w:rsidR="007D3907">
        <w:rPr>
          <w:b/>
        </w:rPr>
        <w:t xml:space="preserve">_Conceptual_Data_Model </w:t>
      </w:r>
      <w:r w:rsidR="007D3907">
        <w:t xml:space="preserve">in your </w:t>
      </w:r>
      <w:r w:rsidR="007D3907" w:rsidRPr="007D3907">
        <w:rPr>
          <w:b/>
        </w:rPr>
        <w:t>420-D10\Labs</w:t>
      </w:r>
      <w:r w:rsidR="007D3907">
        <w:t xml:space="preserve"> folder.</w:t>
      </w:r>
    </w:p>
    <w:p w:rsidR="001A344A" w:rsidRPr="007D3907" w:rsidRDefault="001A344A" w:rsidP="007D3907">
      <w:pPr>
        <w:numPr>
          <w:ilvl w:val="0"/>
          <w:numId w:val="15"/>
        </w:numPr>
        <w:tabs>
          <w:tab w:val="num" w:pos="360"/>
        </w:tabs>
        <w:ind w:left="360"/>
        <w:rPr>
          <w:lang w:val="en-GB"/>
        </w:rPr>
      </w:pPr>
      <w:r>
        <w:t>Complete the document as instructed in the lab.</w:t>
      </w:r>
    </w:p>
    <w:p w:rsidR="00E74787" w:rsidRDefault="00E74787" w:rsidP="001A344A">
      <w:pPr>
        <w:pStyle w:val="Heading1"/>
        <w:pageBreakBefore/>
      </w:pPr>
      <w:r>
        <w:lastRenderedPageBreak/>
        <w:t>Definitions</w:t>
      </w:r>
    </w:p>
    <w:p w:rsidR="00E74787" w:rsidRDefault="00E74787" w:rsidP="00E74787">
      <w:pPr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 xml:space="preserve">Learn to write entity </w:t>
      </w:r>
      <w:r w:rsidR="00E72985">
        <w:rPr>
          <w:spacing w:val="-3"/>
        </w:rPr>
        <w:t xml:space="preserve">and relationship </w:t>
      </w:r>
      <w:r>
        <w:rPr>
          <w:spacing w:val="-3"/>
        </w:rPr>
        <w:t>definitions</w:t>
      </w:r>
      <w:r>
        <w:t>.</w:t>
      </w:r>
    </w:p>
    <w:p w:rsidR="001A344A" w:rsidRPr="001A344A" w:rsidRDefault="001A344A" w:rsidP="001A344A">
      <w:pPr>
        <w:spacing w:before="120"/>
      </w:pPr>
      <w:r>
        <w:rPr>
          <w:b/>
          <w:i/>
        </w:rPr>
        <w:t>References:</w:t>
      </w:r>
      <w:r>
        <w:rPr>
          <w:b/>
          <w:i/>
        </w:rPr>
        <w:tab/>
      </w:r>
    </w:p>
    <w:p w:rsidR="001A344A" w:rsidRDefault="001A344A" w:rsidP="001A344A">
      <w:pPr>
        <w:pStyle w:val="Heading3"/>
        <w:numPr>
          <w:ilvl w:val="0"/>
          <w:numId w:val="0"/>
        </w:numPr>
        <w:ind w:left="360" w:hanging="360"/>
      </w:pPr>
      <w:r>
        <w:t xml:space="preserve">1. </w:t>
      </w:r>
      <w:r>
        <w:tab/>
        <w:t xml:space="preserve">The guidelines on "Data Names and Definitions" and "Naming and Defining Entity Types" </w:t>
      </w:r>
      <w:r w:rsidR="00BB22A3">
        <w:t>(in Moodle for this lab)</w:t>
      </w:r>
    </w:p>
    <w:p w:rsidR="00E74787" w:rsidRDefault="001A344A" w:rsidP="001A344A">
      <w:pPr>
        <w:spacing w:before="120"/>
        <w:ind w:left="360" w:hanging="360"/>
      </w:pPr>
      <w:r>
        <w:t>2.</w:t>
      </w:r>
      <w:r>
        <w:tab/>
      </w:r>
      <w:r w:rsidR="00E74787">
        <w:t>The following description of a real estate firm that lists properties for sale</w:t>
      </w:r>
      <w:r>
        <w:t xml:space="preserve"> </w:t>
      </w:r>
    </w:p>
    <w:p w:rsidR="00E74787" w:rsidRPr="00497007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</w:rPr>
      </w:pPr>
      <w:r w:rsidRPr="00497007">
        <w:rPr>
          <w:rFonts w:ascii="Arial" w:hAnsi="Arial" w:cs="Arial"/>
          <w:bCs/>
          <w:sz w:val="24"/>
          <w:szCs w:val="20"/>
          <w:highlight w:val="yellow"/>
          <w:lang w:val="en-US"/>
        </w:rPr>
        <w:t xml:space="preserve">The firm has a number of sales offices in several states. Attributes of sales office include </w:t>
      </w:r>
      <w:proofErr w:type="spellStart"/>
      <w:r w:rsidRPr="00497007">
        <w:rPr>
          <w:rFonts w:ascii="Arial" w:hAnsi="Arial" w:cs="Arial"/>
          <w:bCs/>
          <w:sz w:val="24"/>
          <w:szCs w:val="20"/>
          <w:highlight w:val="yellow"/>
          <w:lang w:val="en-US"/>
        </w:rPr>
        <w:t>Office_Number</w:t>
      </w:r>
      <w:proofErr w:type="spellEnd"/>
      <w:r w:rsidRPr="00497007">
        <w:rPr>
          <w:rFonts w:ascii="Arial" w:hAnsi="Arial" w:cs="Arial"/>
          <w:bCs/>
          <w:sz w:val="24"/>
          <w:szCs w:val="20"/>
          <w:highlight w:val="yellow"/>
          <w:lang w:val="en-US"/>
        </w:rPr>
        <w:t xml:space="preserve"> (identifier) and Location. </w:t>
      </w:r>
    </w:p>
    <w:p w:rsidR="00E74787" w:rsidRPr="00CA60E5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  <w:rPrChange w:id="1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</w:pPr>
      <w:r w:rsidRPr="00CA60E5">
        <w:rPr>
          <w:rFonts w:ascii="Arial" w:hAnsi="Arial" w:cs="Arial"/>
          <w:bCs/>
          <w:sz w:val="24"/>
          <w:szCs w:val="20"/>
          <w:highlight w:val="yellow"/>
          <w:lang w:val="en-US"/>
          <w:rPrChange w:id="2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Each sales office is assigned one or more employees. Attributes of employee include </w:t>
      </w:r>
      <w:proofErr w:type="spellStart"/>
      <w:r w:rsidRPr="00CA60E5">
        <w:rPr>
          <w:rFonts w:ascii="Arial" w:hAnsi="Arial" w:cs="Arial"/>
          <w:bCs/>
          <w:sz w:val="24"/>
          <w:szCs w:val="20"/>
          <w:highlight w:val="yellow"/>
          <w:lang w:val="en-US"/>
          <w:rPrChange w:id="3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Employee_id</w:t>
      </w:r>
      <w:proofErr w:type="spellEnd"/>
      <w:r w:rsidRPr="00CA60E5">
        <w:rPr>
          <w:rFonts w:ascii="Arial" w:hAnsi="Arial" w:cs="Arial"/>
          <w:bCs/>
          <w:sz w:val="24"/>
          <w:szCs w:val="20"/>
          <w:highlight w:val="yellow"/>
          <w:lang w:val="en-US"/>
          <w:rPrChange w:id="4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 (identifier) and </w:t>
      </w:r>
      <w:proofErr w:type="spellStart"/>
      <w:r w:rsidRPr="00CA60E5">
        <w:rPr>
          <w:rFonts w:ascii="Arial" w:hAnsi="Arial" w:cs="Arial"/>
          <w:bCs/>
          <w:sz w:val="24"/>
          <w:szCs w:val="20"/>
          <w:highlight w:val="yellow"/>
          <w:lang w:val="en-US"/>
          <w:rPrChange w:id="5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Employee_Name</w:t>
      </w:r>
      <w:proofErr w:type="spellEnd"/>
      <w:r w:rsidRPr="00CA60E5">
        <w:rPr>
          <w:rFonts w:ascii="Arial" w:hAnsi="Arial" w:cs="Arial"/>
          <w:bCs/>
          <w:sz w:val="24"/>
          <w:szCs w:val="20"/>
          <w:highlight w:val="yellow"/>
          <w:lang w:val="en-US"/>
          <w:rPrChange w:id="6" w:author="Admin lab" w:date="2016-09-12T16:13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. An employee must be assigned to only one sales office. </w:t>
      </w:r>
    </w:p>
    <w:p w:rsidR="00E74787" w:rsidRPr="00F5389E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  <w:rPrChange w:id="7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</w:pP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8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For each sales office, there is always one employee assigned to manage that office. An employee may manage only the sales office to which he or she is assigned. </w:t>
      </w:r>
    </w:p>
    <w:p w:rsidR="00E74787" w:rsidRPr="00F5389E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  <w:rPrChange w:id="9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</w:pP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0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The firm lists property for sale. Attributes of property include </w:t>
      </w:r>
      <w:proofErr w:type="spellStart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1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Property_id</w:t>
      </w:r>
      <w:proofErr w:type="spellEnd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2" w:author="Admin lab" w:date="2016-09-12T16:15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 (identifier) and Location. Components of Location include Address, City, State, </w:t>
      </w: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3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and </w:t>
      </w:r>
      <w:proofErr w:type="spellStart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4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Zip_Code</w:t>
      </w:r>
      <w:proofErr w:type="spellEnd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5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.</w:t>
      </w:r>
    </w:p>
    <w:p w:rsidR="00E74787" w:rsidRPr="00F5389E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highlight w:val="yellow"/>
          <w:lang w:val="en-US"/>
          <w:rPrChange w:id="16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</w:pP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7" w:author="Admin lab" w:date="2016-09-12T16:17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Each unit of property must be listed with one (and only one) of the sales offices. A sales office may have any number of properties listed or may have no properties listed.</w:t>
      </w:r>
    </w:p>
    <w:p w:rsidR="00E74787" w:rsidRPr="00E74787" w:rsidRDefault="00E74787" w:rsidP="001A344A">
      <w:pPr>
        <w:pStyle w:val="PlainText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bCs/>
          <w:sz w:val="24"/>
          <w:szCs w:val="20"/>
          <w:lang w:val="en-US"/>
        </w:rPr>
      </w:pPr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8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Each unit of property has one or more owners. Attributes of owners are </w:t>
      </w:r>
      <w:proofErr w:type="spellStart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19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Owner_id</w:t>
      </w:r>
      <w:proofErr w:type="spellEnd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20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 (identifier) and </w:t>
      </w:r>
      <w:proofErr w:type="spellStart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21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Owner_Name</w:t>
      </w:r>
      <w:proofErr w:type="spellEnd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22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 xml:space="preserve">. An owner may own one or more units of property. An attribute of the relationship between property and owner is </w:t>
      </w:r>
      <w:proofErr w:type="spellStart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23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Percent_Owned</w:t>
      </w:r>
      <w:proofErr w:type="spellEnd"/>
      <w:r w:rsidRPr="00F5389E">
        <w:rPr>
          <w:rFonts w:ascii="Arial" w:hAnsi="Arial" w:cs="Arial"/>
          <w:bCs/>
          <w:sz w:val="24"/>
          <w:szCs w:val="20"/>
          <w:highlight w:val="yellow"/>
          <w:lang w:val="en-US"/>
          <w:rPrChange w:id="24" w:author="Admin lab" w:date="2016-09-12T16:19:00Z">
            <w:rPr>
              <w:rFonts w:ascii="Arial" w:hAnsi="Arial" w:cs="Arial"/>
              <w:bCs/>
              <w:sz w:val="24"/>
              <w:szCs w:val="20"/>
              <w:lang w:val="en-US"/>
            </w:rPr>
          </w:rPrChange>
        </w:rPr>
        <w:t>.</w:t>
      </w:r>
    </w:p>
    <w:p w:rsidR="001A344A" w:rsidRDefault="001A344A" w:rsidP="001A344A">
      <w:pPr>
        <w:spacing w:before="120"/>
        <w:rPr>
          <w:b/>
          <w:i/>
        </w:rPr>
      </w:pPr>
      <w:r>
        <w:rPr>
          <w:b/>
          <w:i/>
        </w:rPr>
        <w:t>To Do:</w:t>
      </w:r>
    </w:p>
    <w:p w:rsidR="002D1DEE" w:rsidRDefault="001A344A" w:rsidP="001A344A">
      <w:pPr>
        <w:pStyle w:val="Heading2"/>
      </w:pPr>
      <w:r>
        <w:t>I</w:t>
      </w:r>
      <w:r w:rsidR="002D1DEE">
        <w:t xml:space="preserve">dentify </w:t>
      </w:r>
      <w:r>
        <w:t xml:space="preserve">and </w:t>
      </w:r>
      <w:r w:rsidR="002D1DEE">
        <w:t>define the entities</w:t>
      </w:r>
      <w:r w:rsidR="00B04E80">
        <w:t xml:space="preserve">. </w:t>
      </w:r>
      <w:r w:rsidRPr="001A344A">
        <w:t>B</w:t>
      </w:r>
      <w:r>
        <w:t xml:space="preserve">e sure that you follow the guidelines </w:t>
      </w:r>
      <w:r w:rsidR="007E25CD">
        <w:t>for names and definitions</w:t>
      </w:r>
      <w:r>
        <w:t>.</w:t>
      </w:r>
    </w:p>
    <w:p w:rsidR="00440DE8" w:rsidRDefault="00440DE8" w:rsidP="00440DE8">
      <w:r>
        <w:t>Entity Definitions</w:t>
      </w:r>
    </w:p>
    <w:tbl>
      <w:tblPr>
        <w:tblW w:w="9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1E0" w:firstRow="1" w:lastRow="1" w:firstColumn="1" w:lastColumn="1" w:noHBand="0" w:noVBand="0"/>
      </w:tblPr>
      <w:tblGrid>
        <w:gridCol w:w="2388"/>
        <w:gridCol w:w="7030"/>
      </w:tblGrid>
      <w:tr w:rsidR="00440DE8" w:rsidRPr="00B409A6" w:rsidTr="0092781F">
        <w:trPr>
          <w:tblHeader/>
        </w:trPr>
        <w:tc>
          <w:tcPr>
            <w:tcW w:w="2388" w:type="dxa"/>
          </w:tcPr>
          <w:p w:rsidR="00440DE8" w:rsidRPr="00B409A6" w:rsidRDefault="00440DE8" w:rsidP="0092781F">
            <w:pPr>
              <w:rPr>
                <w:b/>
              </w:rPr>
            </w:pPr>
            <w:r w:rsidRPr="00B409A6">
              <w:rPr>
                <w:b/>
              </w:rPr>
              <w:t>Entity Name</w:t>
            </w:r>
          </w:p>
        </w:tc>
        <w:tc>
          <w:tcPr>
            <w:tcW w:w="7030" w:type="dxa"/>
          </w:tcPr>
          <w:p w:rsidR="00440DE8" w:rsidRPr="00B409A6" w:rsidRDefault="00440DE8" w:rsidP="0092781F">
            <w:pPr>
              <w:rPr>
                <w:b/>
              </w:rPr>
            </w:pPr>
            <w:r w:rsidRPr="00B409A6">
              <w:rPr>
                <w:b/>
              </w:rPr>
              <w:t>Definition</w:t>
            </w:r>
          </w:p>
        </w:tc>
      </w:tr>
      <w:tr w:rsidR="00440DE8" w:rsidRPr="00B409A6" w:rsidTr="0092781F">
        <w:tc>
          <w:tcPr>
            <w:tcW w:w="2388" w:type="dxa"/>
          </w:tcPr>
          <w:p w:rsidR="00440DE8" w:rsidRPr="00B409A6" w:rsidRDefault="009E3767" w:rsidP="0092781F">
            <w:pPr>
              <w:rPr>
                <w:smallCaps/>
              </w:rPr>
            </w:pPr>
            <w:r>
              <w:rPr>
                <w:smallCaps/>
              </w:rPr>
              <w:t>Office</w:t>
            </w:r>
          </w:p>
        </w:tc>
        <w:tc>
          <w:tcPr>
            <w:tcW w:w="7030" w:type="dxa"/>
          </w:tcPr>
          <w:p w:rsidR="00522FFB" w:rsidRDefault="00522FFB" w:rsidP="0092781F">
            <w:r>
              <w:t>Multiple sales offices with different locations.</w:t>
            </w:r>
          </w:p>
          <w:p w:rsidR="00522FFB" w:rsidRDefault="00522FFB" w:rsidP="0092781F">
            <w:r>
              <w:t>Each office has an office nu</w:t>
            </w:r>
            <w:r w:rsidR="00B87B32">
              <w:t>mber.</w:t>
            </w:r>
          </w:p>
          <w:p w:rsidR="00B87B32" w:rsidRDefault="00B87B32" w:rsidP="0092781F">
            <w:r>
              <w:t xml:space="preserve">Each office has a location. </w:t>
            </w:r>
          </w:p>
          <w:p w:rsidR="00497007" w:rsidRDefault="00497007" w:rsidP="0092781F">
            <w:pPr>
              <w:rPr>
                <w:ins w:id="25" w:author="Admin lab" w:date="2016-09-12T16:14:00Z"/>
              </w:rPr>
            </w:pPr>
            <w:r>
              <w:t xml:space="preserve">Each sales office is assigned one of more employees. </w:t>
            </w:r>
          </w:p>
          <w:p w:rsidR="00CA60E5" w:rsidRDefault="00CA60E5" w:rsidP="0092781F">
            <w:pPr>
              <w:rPr>
                <w:ins w:id="26" w:author="Admin lab" w:date="2016-09-12T16:17:00Z"/>
              </w:rPr>
            </w:pPr>
            <w:ins w:id="27" w:author="Admin lab" w:date="2016-09-12T16:14:00Z">
              <w:r>
                <w:t xml:space="preserve">Each office has one manager. </w:t>
              </w:r>
            </w:ins>
          </w:p>
          <w:p w:rsidR="00F5389E" w:rsidRPr="00573497" w:rsidRDefault="00F5389E" w:rsidP="0092781F">
            <w:ins w:id="28" w:author="Admin lab" w:date="2016-09-12T16:17:00Z">
              <w:r>
                <w:t>An office may have any number of properties listed (including 0)</w:t>
              </w:r>
            </w:ins>
          </w:p>
        </w:tc>
      </w:tr>
      <w:tr w:rsidR="00440DE8" w:rsidRPr="00B409A6" w:rsidTr="0092781F">
        <w:tc>
          <w:tcPr>
            <w:tcW w:w="2388" w:type="dxa"/>
          </w:tcPr>
          <w:p w:rsidR="00440DE8" w:rsidRPr="00B409A6" w:rsidRDefault="009E3767" w:rsidP="0092781F">
            <w:pPr>
              <w:rPr>
                <w:smallCaps/>
              </w:rPr>
            </w:pPr>
            <w:r>
              <w:rPr>
                <w:smallCaps/>
              </w:rPr>
              <w:t>Employees</w:t>
            </w:r>
          </w:p>
        </w:tc>
        <w:tc>
          <w:tcPr>
            <w:tcW w:w="7030" w:type="dxa"/>
          </w:tcPr>
          <w:p w:rsidR="00440DE8" w:rsidRDefault="00CA60E5" w:rsidP="0092781F">
            <w:pPr>
              <w:rPr>
                <w:ins w:id="29" w:author="Admin lab" w:date="2016-09-12T16:13:00Z"/>
              </w:rPr>
            </w:pPr>
            <w:ins w:id="30" w:author="Admin lab" w:date="2016-09-12T16:12:00Z">
              <w:r>
                <w:t xml:space="preserve">Each employee has an </w:t>
              </w:r>
            </w:ins>
            <w:ins w:id="31" w:author="Admin lab" w:date="2016-09-12T16:13:00Z">
              <w:r>
                <w:t>employee</w:t>
              </w:r>
            </w:ins>
            <w:ins w:id="32" w:author="Admin lab" w:date="2016-09-12T16:12:00Z">
              <w:r>
                <w:t xml:space="preserve"> </w:t>
              </w:r>
            </w:ins>
            <w:ins w:id="33" w:author="Admin lab" w:date="2016-09-12T16:13:00Z">
              <w:r>
                <w:t>ID.</w:t>
              </w:r>
            </w:ins>
          </w:p>
          <w:p w:rsidR="00CA60E5" w:rsidRDefault="00CA60E5" w:rsidP="0092781F">
            <w:pPr>
              <w:rPr>
                <w:ins w:id="34" w:author="Admin lab" w:date="2016-09-12T16:13:00Z"/>
              </w:rPr>
            </w:pPr>
            <w:ins w:id="35" w:author="Admin lab" w:date="2016-09-12T16:13:00Z">
              <w:r>
                <w:t>Each Employee has a name.</w:t>
              </w:r>
            </w:ins>
          </w:p>
          <w:p w:rsidR="00CA60E5" w:rsidRDefault="00CA60E5" w:rsidP="0092781F">
            <w:pPr>
              <w:rPr>
                <w:ins w:id="36" w:author="Admin lab" w:date="2016-09-12T16:14:00Z"/>
              </w:rPr>
            </w:pPr>
            <w:ins w:id="37" w:author="Admin lab" w:date="2016-09-12T16:13:00Z">
              <w:r>
                <w:t xml:space="preserve">Each employee is assigned to only one office. </w:t>
              </w:r>
            </w:ins>
          </w:p>
          <w:p w:rsidR="00CA60E5" w:rsidRPr="00573497" w:rsidRDefault="00CA60E5">
            <w:ins w:id="38" w:author="Admin lab" w:date="2016-09-12T16:14:00Z">
              <w:r>
                <w:t xml:space="preserve">An employee can be assigned as manager </w:t>
              </w:r>
            </w:ins>
            <w:ins w:id="39" w:author="Admin lab" w:date="2016-09-12T16:15:00Z">
              <w:r>
                <w:t xml:space="preserve">to </w:t>
              </w:r>
            </w:ins>
            <w:ins w:id="40" w:author="Admin lab" w:date="2016-09-12T16:14:00Z">
              <w:r>
                <w:t>one office.</w:t>
              </w:r>
            </w:ins>
          </w:p>
        </w:tc>
      </w:tr>
      <w:tr w:rsidR="00440DE8" w:rsidRPr="00B409A6" w:rsidTr="0092781F">
        <w:tc>
          <w:tcPr>
            <w:tcW w:w="2388" w:type="dxa"/>
          </w:tcPr>
          <w:p w:rsidR="00440DE8" w:rsidRPr="00B409A6" w:rsidRDefault="00AB6CD8" w:rsidP="0092781F">
            <w:pPr>
              <w:rPr>
                <w:smallCaps/>
              </w:rPr>
            </w:pPr>
            <w:r>
              <w:rPr>
                <w:smallCaps/>
              </w:rPr>
              <w:t>Owner</w:t>
            </w:r>
          </w:p>
        </w:tc>
        <w:tc>
          <w:tcPr>
            <w:tcW w:w="7030" w:type="dxa"/>
          </w:tcPr>
          <w:p w:rsidR="00522FFB" w:rsidRDefault="00522FFB" w:rsidP="0092781F">
            <w:r>
              <w:t>An owner has an owner ID and a name.</w:t>
            </w:r>
          </w:p>
          <w:p w:rsidR="00522FFB" w:rsidRDefault="00522FFB" w:rsidP="0092781F">
            <w:r>
              <w:t>An owner may own one or more pieces of property.</w:t>
            </w:r>
          </w:p>
          <w:p w:rsidR="00522FFB" w:rsidRPr="00573497" w:rsidRDefault="00522FFB" w:rsidP="0092781F">
            <w:r>
              <w:lastRenderedPageBreak/>
              <w:t xml:space="preserve">The relationship between the property and owner is the </w:t>
            </w:r>
            <w:proofErr w:type="spellStart"/>
            <w:r>
              <w:t>percent_owned</w:t>
            </w:r>
            <w:proofErr w:type="spellEnd"/>
          </w:p>
        </w:tc>
      </w:tr>
      <w:tr w:rsidR="00440DE8" w:rsidRPr="00B409A6" w:rsidTr="0092781F">
        <w:tc>
          <w:tcPr>
            <w:tcW w:w="2388" w:type="dxa"/>
          </w:tcPr>
          <w:p w:rsidR="00440DE8" w:rsidRPr="00B409A6" w:rsidRDefault="009E3767" w:rsidP="0092781F">
            <w:pPr>
              <w:rPr>
                <w:smallCaps/>
              </w:rPr>
            </w:pPr>
            <w:r>
              <w:rPr>
                <w:smallCaps/>
              </w:rPr>
              <w:lastRenderedPageBreak/>
              <w:t>Properties</w:t>
            </w:r>
          </w:p>
        </w:tc>
        <w:tc>
          <w:tcPr>
            <w:tcW w:w="7030" w:type="dxa"/>
          </w:tcPr>
          <w:p w:rsidR="00440DE8" w:rsidRDefault="00522FFB" w:rsidP="0092781F">
            <w:r>
              <w:t xml:space="preserve">Each property has a property ID and a location. </w:t>
            </w:r>
          </w:p>
          <w:p w:rsidR="00522FFB" w:rsidRDefault="00522FFB">
            <w:pPr>
              <w:rPr>
                <w:ins w:id="41" w:author="Admin lab" w:date="2016-09-12T16:16:00Z"/>
              </w:rPr>
            </w:pPr>
            <w:r>
              <w:t xml:space="preserve">The location contains the address, </w:t>
            </w:r>
            <w:del w:id="42" w:author="Admin lab" w:date="2016-09-12T16:15:00Z">
              <w:r w:rsidDel="00F5389E">
                <w:delText xml:space="preserve">the </w:delText>
              </w:r>
            </w:del>
            <w:r>
              <w:t>city, state and zip code</w:t>
            </w:r>
          </w:p>
          <w:p w:rsidR="00F5389E" w:rsidRPr="00573497" w:rsidRDefault="00F5389E">
            <w:ins w:id="43" w:author="Admin lab" w:date="2016-09-12T16:16:00Z">
              <w:r>
                <w:t xml:space="preserve">Each property is listed with only one sales office. </w:t>
              </w:r>
            </w:ins>
          </w:p>
        </w:tc>
      </w:tr>
      <w:tr w:rsidR="00440DE8" w:rsidRPr="00B409A6" w:rsidDel="00F5389E" w:rsidTr="0092781F">
        <w:trPr>
          <w:del w:id="44" w:author="Admin lab" w:date="2016-09-12T16:19:00Z"/>
        </w:trPr>
        <w:tc>
          <w:tcPr>
            <w:tcW w:w="2388" w:type="dxa"/>
          </w:tcPr>
          <w:p w:rsidR="00440DE8" w:rsidRPr="00B409A6" w:rsidDel="00F5389E" w:rsidRDefault="00440DE8" w:rsidP="0092781F">
            <w:pPr>
              <w:rPr>
                <w:del w:id="45" w:author="Admin lab" w:date="2016-09-12T16:19:00Z"/>
                <w:smallCaps/>
              </w:rPr>
            </w:pPr>
          </w:p>
        </w:tc>
        <w:tc>
          <w:tcPr>
            <w:tcW w:w="7030" w:type="dxa"/>
          </w:tcPr>
          <w:p w:rsidR="00440DE8" w:rsidRPr="00573497" w:rsidDel="00F5389E" w:rsidRDefault="00440DE8" w:rsidP="0092781F">
            <w:pPr>
              <w:rPr>
                <w:del w:id="46" w:author="Admin lab" w:date="2016-09-12T16:19:00Z"/>
              </w:rPr>
            </w:pPr>
          </w:p>
        </w:tc>
      </w:tr>
      <w:tr w:rsidR="00440DE8" w:rsidRPr="00B409A6" w:rsidDel="00F5389E" w:rsidTr="0092781F">
        <w:trPr>
          <w:del w:id="47" w:author="Admin lab" w:date="2016-09-12T16:20:00Z"/>
        </w:trPr>
        <w:tc>
          <w:tcPr>
            <w:tcW w:w="2388" w:type="dxa"/>
          </w:tcPr>
          <w:p w:rsidR="00440DE8" w:rsidRPr="00B409A6" w:rsidDel="00F5389E" w:rsidRDefault="00440DE8" w:rsidP="0092781F">
            <w:pPr>
              <w:rPr>
                <w:del w:id="48" w:author="Admin lab" w:date="2016-09-12T16:20:00Z"/>
                <w:smallCaps/>
              </w:rPr>
            </w:pPr>
          </w:p>
        </w:tc>
        <w:tc>
          <w:tcPr>
            <w:tcW w:w="7030" w:type="dxa"/>
          </w:tcPr>
          <w:p w:rsidR="00440DE8" w:rsidRPr="00573497" w:rsidDel="00F5389E" w:rsidRDefault="00440DE8" w:rsidP="0092781F">
            <w:pPr>
              <w:rPr>
                <w:del w:id="49" w:author="Admin lab" w:date="2016-09-12T16:20:00Z"/>
              </w:rPr>
            </w:pPr>
          </w:p>
        </w:tc>
      </w:tr>
      <w:tr w:rsidR="00440DE8" w:rsidRPr="00B409A6" w:rsidDel="00F5389E" w:rsidTr="0092781F">
        <w:trPr>
          <w:del w:id="50" w:author="Admin lab" w:date="2016-09-12T16:20:00Z"/>
        </w:trPr>
        <w:tc>
          <w:tcPr>
            <w:tcW w:w="2388" w:type="dxa"/>
          </w:tcPr>
          <w:p w:rsidR="00440DE8" w:rsidRPr="00B409A6" w:rsidDel="00F5389E" w:rsidRDefault="00440DE8" w:rsidP="0092781F">
            <w:pPr>
              <w:rPr>
                <w:del w:id="51" w:author="Admin lab" w:date="2016-09-12T16:20:00Z"/>
                <w:smallCaps/>
              </w:rPr>
            </w:pPr>
          </w:p>
        </w:tc>
        <w:tc>
          <w:tcPr>
            <w:tcW w:w="7030" w:type="dxa"/>
          </w:tcPr>
          <w:p w:rsidR="00440DE8" w:rsidRPr="00573497" w:rsidDel="00F5389E" w:rsidRDefault="00440DE8" w:rsidP="0092781F">
            <w:pPr>
              <w:rPr>
                <w:del w:id="52" w:author="Admin lab" w:date="2016-09-12T16:20:00Z"/>
              </w:rPr>
            </w:pPr>
          </w:p>
        </w:tc>
      </w:tr>
    </w:tbl>
    <w:p w:rsidR="00440DE8" w:rsidRDefault="00440DE8" w:rsidP="00440DE8"/>
    <w:p w:rsidR="00440DE8" w:rsidRPr="00440DE8" w:rsidRDefault="00440DE8" w:rsidP="00440DE8">
      <w:pPr>
        <w:rPr>
          <w:lang w:val="en-CA"/>
        </w:rPr>
      </w:pPr>
    </w:p>
    <w:p w:rsidR="00E72985" w:rsidRDefault="00E72985" w:rsidP="00E72985">
      <w:pPr>
        <w:pStyle w:val="Heading2"/>
      </w:pPr>
      <w:r>
        <w:t xml:space="preserve">Identify and define the relationships. Define both directions of a relationship. (e.g. both </w:t>
      </w:r>
      <w:r w:rsidRPr="00E72985">
        <w:rPr>
          <w:i/>
        </w:rPr>
        <w:t>STUDENT registers in COURSE</w:t>
      </w:r>
      <w:r>
        <w:t xml:space="preserve"> and </w:t>
      </w:r>
      <w:r w:rsidRPr="00E72985">
        <w:rPr>
          <w:i/>
        </w:rPr>
        <w:t>COURSE has registered STUDENT</w:t>
      </w:r>
      <w:r>
        <w:t>). Decide on the optionality and cardinality for each relationship.</w:t>
      </w:r>
      <w:r w:rsidR="00A37BAC">
        <w:t xml:space="preserve"> (Optionality is the minimum cardinality.)</w:t>
      </w:r>
      <w:r w:rsidRPr="001A344A">
        <w:t>. B</w:t>
      </w:r>
      <w:r>
        <w:t xml:space="preserve">e sure that you follow the guidelines for names and definitions. </w:t>
      </w:r>
    </w:p>
    <w:p w:rsidR="008313BE" w:rsidRDefault="008313BE" w:rsidP="008313BE">
      <w:pPr>
        <w:rPr>
          <w:lang w:val="en-CA"/>
        </w:rPr>
      </w:pPr>
    </w:p>
    <w:p w:rsidR="00440DE8" w:rsidRDefault="00440DE8" w:rsidP="00440DE8">
      <w:r>
        <w:t>Relationship Definitions</w:t>
      </w:r>
    </w:p>
    <w:tbl>
      <w:tblPr>
        <w:tblStyle w:val="TableGrid"/>
        <w:tblW w:w="0" w:type="auto"/>
        <w:tblLook w:val="01E0" w:firstRow="1" w:lastRow="1" w:firstColumn="1" w:lastColumn="1" w:noHBand="0" w:noVBand="0"/>
        <w:tblPrChange w:id="53" w:author="Philip Dumaresq" w:date="2016-09-12T20:09:00Z">
          <w:tblPr>
            <w:tblStyle w:val="TableGrid"/>
            <w:tblW w:w="0" w:type="auto"/>
            <w:tblLook w:val="01E0" w:firstRow="1" w:lastRow="1" w:firstColumn="1" w:lastColumn="1" w:noHBand="0" w:noVBand="0"/>
          </w:tblPr>
        </w:tblPrChange>
      </w:tblPr>
      <w:tblGrid>
        <w:gridCol w:w="1554"/>
        <w:gridCol w:w="1420"/>
        <w:gridCol w:w="2351"/>
        <w:gridCol w:w="788"/>
        <w:gridCol w:w="803"/>
        <w:gridCol w:w="2434"/>
        <w:tblGridChange w:id="54">
          <w:tblGrid>
            <w:gridCol w:w="1702"/>
            <w:gridCol w:w="1508"/>
            <w:gridCol w:w="1657"/>
            <w:gridCol w:w="825"/>
            <w:gridCol w:w="803"/>
            <w:gridCol w:w="2855"/>
          </w:tblGrid>
        </w:tblGridChange>
      </w:tblGrid>
      <w:tr w:rsidR="00440DE8" w:rsidRPr="007E29B7" w:rsidTr="00790B38">
        <w:trPr>
          <w:cantSplit/>
          <w:tblHeader/>
          <w:trPrChange w:id="55" w:author="Philip Dumaresq" w:date="2016-09-12T20:09:00Z">
            <w:trPr>
              <w:cantSplit/>
              <w:tblHeader/>
            </w:trPr>
          </w:trPrChange>
        </w:trPr>
        <w:tc>
          <w:tcPr>
            <w:tcW w:w="1702" w:type="dxa"/>
            <w:vMerge w:val="restart"/>
            <w:shd w:val="clear" w:color="auto" w:fill="D9D9D9"/>
            <w:tcPrChange w:id="56" w:author="Philip Dumaresq" w:date="2016-09-12T20:09:00Z">
              <w:tcPr>
                <w:tcW w:w="1751" w:type="dxa"/>
                <w:vMerge w:val="restart"/>
                <w:shd w:val="clear" w:color="auto" w:fill="D9D9D9"/>
              </w:tcPr>
            </w:tcPrChange>
          </w:tcPr>
          <w:p w:rsidR="00440DE8" w:rsidRPr="007E29B7" w:rsidRDefault="00440DE8" w:rsidP="0092781F">
            <w:pPr>
              <w:rPr>
                <w:b/>
              </w:rPr>
            </w:pPr>
            <w:r>
              <w:rPr>
                <w:b/>
              </w:rPr>
              <w:t>First Entity</w:t>
            </w:r>
          </w:p>
        </w:tc>
        <w:tc>
          <w:tcPr>
            <w:tcW w:w="1508" w:type="dxa"/>
            <w:vMerge w:val="restart"/>
            <w:shd w:val="clear" w:color="auto" w:fill="D9D9D9"/>
            <w:tcPrChange w:id="57" w:author="Philip Dumaresq" w:date="2016-09-12T20:09:00Z">
              <w:tcPr>
                <w:tcW w:w="1537" w:type="dxa"/>
                <w:vMerge w:val="restart"/>
                <w:shd w:val="clear" w:color="auto" w:fill="D9D9D9"/>
              </w:tcPr>
            </w:tcPrChange>
          </w:tcPr>
          <w:p w:rsidR="00440DE8" w:rsidRPr="007E29B7" w:rsidRDefault="00440DE8" w:rsidP="0092781F">
            <w:pPr>
              <w:rPr>
                <w:b/>
              </w:rPr>
            </w:pPr>
            <w:r>
              <w:rPr>
                <w:b/>
              </w:rPr>
              <w:t>Second Entity</w:t>
            </w:r>
          </w:p>
        </w:tc>
        <w:tc>
          <w:tcPr>
            <w:tcW w:w="1657" w:type="dxa"/>
            <w:vMerge w:val="restart"/>
            <w:shd w:val="clear" w:color="auto" w:fill="D9D9D9"/>
            <w:tcPrChange w:id="58" w:author="Philip Dumaresq" w:date="2016-09-12T20:09:00Z">
              <w:tcPr>
                <w:tcW w:w="1657" w:type="dxa"/>
                <w:vMerge w:val="restart"/>
                <w:shd w:val="clear" w:color="auto" w:fill="D9D9D9"/>
              </w:tcPr>
            </w:tcPrChange>
          </w:tcPr>
          <w:p w:rsidR="00440DE8" w:rsidRPr="007E29B7" w:rsidRDefault="00440DE8" w:rsidP="0092781F">
            <w:pPr>
              <w:rPr>
                <w:b/>
              </w:rPr>
            </w:pPr>
            <w:r>
              <w:rPr>
                <w:b/>
              </w:rPr>
              <w:t>Relationship Name</w:t>
            </w:r>
          </w:p>
        </w:tc>
        <w:tc>
          <w:tcPr>
            <w:tcW w:w="1628" w:type="dxa"/>
            <w:gridSpan w:val="2"/>
            <w:shd w:val="clear" w:color="auto" w:fill="D9D9D9"/>
            <w:tcPrChange w:id="59" w:author="Philip Dumaresq" w:date="2016-09-12T20:09:00Z">
              <w:tcPr>
                <w:tcW w:w="1637" w:type="dxa"/>
                <w:gridSpan w:val="2"/>
                <w:shd w:val="clear" w:color="auto" w:fill="D9D9D9"/>
              </w:tcPr>
            </w:tcPrChange>
          </w:tcPr>
          <w:p w:rsidR="00440DE8" w:rsidRDefault="00440DE8" w:rsidP="0092781F">
            <w:pPr>
              <w:rPr>
                <w:b/>
              </w:rPr>
            </w:pPr>
            <w:r>
              <w:rPr>
                <w:b/>
              </w:rPr>
              <w:t>Cardinality</w:t>
            </w:r>
          </w:p>
        </w:tc>
        <w:tc>
          <w:tcPr>
            <w:tcW w:w="2855" w:type="dxa"/>
            <w:vMerge w:val="restart"/>
            <w:shd w:val="clear" w:color="auto" w:fill="D9D9D9"/>
            <w:tcPrChange w:id="60" w:author="Philip Dumaresq" w:date="2016-09-12T20:09:00Z">
              <w:tcPr>
                <w:tcW w:w="2994" w:type="dxa"/>
                <w:vMerge w:val="restart"/>
                <w:shd w:val="clear" w:color="auto" w:fill="D9D9D9"/>
              </w:tcPr>
            </w:tcPrChange>
          </w:tcPr>
          <w:p w:rsidR="00440DE8" w:rsidRPr="007E29B7" w:rsidRDefault="00440DE8" w:rsidP="0092781F">
            <w:pPr>
              <w:rPr>
                <w:b/>
              </w:rPr>
            </w:pPr>
            <w:r>
              <w:rPr>
                <w:b/>
              </w:rPr>
              <w:t xml:space="preserve">Relationship </w:t>
            </w:r>
            <w:r w:rsidRPr="007E29B7">
              <w:rPr>
                <w:b/>
              </w:rPr>
              <w:t>Definition</w:t>
            </w:r>
          </w:p>
        </w:tc>
      </w:tr>
      <w:tr w:rsidR="00440DE8" w:rsidRPr="007E29B7" w:rsidTr="00790B38">
        <w:trPr>
          <w:cantSplit/>
          <w:trPrChange w:id="61" w:author="Philip Dumaresq" w:date="2016-09-12T20:09:00Z">
            <w:trPr>
              <w:cantSplit/>
            </w:trPr>
          </w:trPrChange>
        </w:trPr>
        <w:tc>
          <w:tcPr>
            <w:tcW w:w="1702" w:type="dxa"/>
            <w:vMerge/>
            <w:tcPrChange w:id="62" w:author="Philip Dumaresq" w:date="2016-09-12T20:09:00Z">
              <w:tcPr>
                <w:tcW w:w="1751" w:type="dxa"/>
                <w:vMerge/>
              </w:tcPr>
            </w:tcPrChange>
          </w:tcPr>
          <w:p w:rsidR="00440DE8" w:rsidRPr="007E29B7" w:rsidRDefault="00440DE8" w:rsidP="0092781F"/>
        </w:tc>
        <w:tc>
          <w:tcPr>
            <w:tcW w:w="1508" w:type="dxa"/>
            <w:vMerge/>
            <w:tcPrChange w:id="63" w:author="Philip Dumaresq" w:date="2016-09-12T20:09:00Z">
              <w:tcPr>
                <w:tcW w:w="1537" w:type="dxa"/>
                <w:vMerge/>
              </w:tcPr>
            </w:tcPrChange>
          </w:tcPr>
          <w:p w:rsidR="00440DE8" w:rsidRPr="00067FF1" w:rsidRDefault="00440DE8" w:rsidP="0092781F">
            <w:pPr>
              <w:jc w:val="center"/>
              <w:rPr>
                <w:i/>
              </w:rPr>
            </w:pPr>
          </w:p>
        </w:tc>
        <w:tc>
          <w:tcPr>
            <w:tcW w:w="1657" w:type="dxa"/>
            <w:vMerge/>
            <w:tcPrChange w:id="64" w:author="Philip Dumaresq" w:date="2016-09-12T20:09:00Z">
              <w:tcPr>
                <w:tcW w:w="1657" w:type="dxa"/>
                <w:vMerge/>
              </w:tcPr>
            </w:tcPrChange>
          </w:tcPr>
          <w:p w:rsidR="00440DE8" w:rsidRPr="00067FF1" w:rsidRDefault="00440DE8" w:rsidP="0092781F">
            <w:pPr>
              <w:jc w:val="center"/>
              <w:rPr>
                <w:i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tcPrChange w:id="65" w:author="Philip Dumaresq" w:date="2016-09-12T20:09:00Z">
              <w:tcPr>
                <w:tcW w:w="837" w:type="dxa"/>
                <w:shd w:val="clear" w:color="auto" w:fill="D9D9D9" w:themeFill="background1" w:themeFillShade="D9"/>
              </w:tcPr>
            </w:tcPrChange>
          </w:tcPr>
          <w:p w:rsidR="00440DE8" w:rsidRPr="00E84AF9" w:rsidRDefault="00440DE8" w:rsidP="0092781F">
            <w:pPr>
              <w:rPr>
                <w:b/>
              </w:rPr>
            </w:pPr>
            <w:r w:rsidRPr="00E84AF9">
              <w:rPr>
                <w:b/>
              </w:rPr>
              <w:t>Min</w:t>
            </w:r>
            <w:r w:rsidRPr="00E84AF9"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803" w:type="dxa"/>
            <w:shd w:val="clear" w:color="auto" w:fill="D9D9D9" w:themeFill="background1" w:themeFillShade="D9"/>
            <w:tcPrChange w:id="66" w:author="Philip Dumaresq" w:date="2016-09-12T20:09:00Z">
              <w:tcPr>
                <w:tcW w:w="800" w:type="dxa"/>
                <w:shd w:val="clear" w:color="auto" w:fill="D9D9D9" w:themeFill="background1" w:themeFillShade="D9"/>
              </w:tcPr>
            </w:tcPrChange>
          </w:tcPr>
          <w:p w:rsidR="00440DE8" w:rsidRPr="00E84AF9" w:rsidRDefault="00440DE8" w:rsidP="0092781F">
            <w:pPr>
              <w:rPr>
                <w:b/>
              </w:rPr>
            </w:pPr>
            <w:r w:rsidRPr="00E84AF9">
              <w:rPr>
                <w:b/>
              </w:rPr>
              <w:t>Max</w:t>
            </w:r>
          </w:p>
        </w:tc>
        <w:tc>
          <w:tcPr>
            <w:tcW w:w="2855" w:type="dxa"/>
            <w:vMerge/>
            <w:tcPrChange w:id="67" w:author="Philip Dumaresq" w:date="2016-09-12T20:09:00Z">
              <w:tcPr>
                <w:tcW w:w="2994" w:type="dxa"/>
                <w:vMerge/>
              </w:tcPr>
            </w:tcPrChange>
          </w:tcPr>
          <w:p w:rsidR="00440DE8" w:rsidRPr="00067FF1" w:rsidRDefault="00440DE8" w:rsidP="0092781F">
            <w:pPr>
              <w:rPr>
                <w:i/>
              </w:rPr>
            </w:pPr>
          </w:p>
        </w:tc>
      </w:tr>
      <w:tr w:rsidR="004538FA" w:rsidRPr="007E29B7" w:rsidTr="00790B38">
        <w:trPr>
          <w:cantSplit/>
          <w:trPrChange w:id="68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69" w:author="Philip Dumaresq" w:date="2016-09-12T20:09:00Z">
              <w:tcPr>
                <w:tcW w:w="1751" w:type="dxa"/>
              </w:tcPr>
            </w:tcPrChange>
          </w:tcPr>
          <w:p w:rsidR="004538FA" w:rsidRPr="007E29B7" w:rsidRDefault="004538FA" w:rsidP="004538FA">
            <w:ins w:id="70" w:author="Admin lab" w:date="2016-09-12T16:32:00Z">
              <w:r>
                <w:t>Office</w:t>
              </w:r>
            </w:ins>
          </w:p>
        </w:tc>
        <w:tc>
          <w:tcPr>
            <w:tcW w:w="1508" w:type="dxa"/>
            <w:tcPrChange w:id="71" w:author="Philip Dumaresq" w:date="2016-09-12T20:09:00Z">
              <w:tcPr>
                <w:tcW w:w="1537" w:type="dxa"/>
              </w:tcPr>
            </w:tcPrChange>
          </w:tcPr>
          <w:p w:rsidR="004538FA" w:rsidRPr="00192A4B" w:rsidRDefault="004538FA" w:rsidP="004538FA">
            <w:pPr>
              <w:rPr>
                <w:rPrChange w:id="72" w:author="Admin lab" w:date="2016-09-12T16:44:00Z">
                  <w:rPr>
                    <w:i/>
                  </w:rPr>
                </w:rPrChange>
              </w:rPr>
            </w:pPr>
            <w:ins w:id="73" w:author="Admin lab" w:date="2016-09-12T16:32:00Z">
              <w:r w:rsidRPr="00192A4B">
                <w:rPr>
                  <w:rPrChange w:id="74" w:author="Admin lab" w:date="2016-09-12T16:44:00Z">
                    <w:rPr>
                      <w:i/>
                    </w:rPr>
                  </w:rPrChange>
                </w:rPr>
                <w:t>employee</w:t>
              </w:r>
            </w:ins>
          </w:p>
        </w:tc>
        <w:tc>
          <w:tcPr>
            <w:tcW w:w="1657" w:type="dxa"/>
            <w:tcPrChange w:id="75" w:author="Philip Dumaresq" w:date="2016-09-12T20:09:00Z">
              <w:tcPr>
                <w:tcW w:w="1657" w:type="dxa"/>
              </w:tcPr>
            </w:tcPrChange>
          </w:tcPr>
          <w:p w:rsidR="004538FA" w:rsidRPr="00192A4B" w:rsidRDefault="004538FA" w:rsidP="004538FA">
            <w:pPr>
              <w:rPr>
                <w:rPrChange w:id="76" w:author="Admin lab" w:date="2016-09-12T16:44:00Z">
                  <w:rPr>
                    <w:i/>
                  </w:rPr>
                </w:rPrChange>
              </w:rPr>
            </w:pPr>
            <w:proofErr w:type="spellStart"/>
            <w:ins w:id="77" w:author="Philip Dumaresq" w:date="2016-09-12T20:13:00Z">
              <w:r>
                <w:t>Office_to_employee</w:t>
              </w:r>
            </w:ins>
            <w:proofErr w:type="spellEnd"/>
          </w:p>
        </w:tc>
        <w:tc>
          <w:tcPr>
            <w:tcW w:w="825" w:type="dxa"/>
            <w:tcPrChange w:id="78" w:author="Philip Dumaresq" w:date="2016-09-12T20:09:00Z">
              <w:tcPr>
                <w:tcW w:w="837" w:type="dxa"/>
              </w:tcPr>
            </w:tcPrChange>
          </w:tcPr>
          <w:p w:rsidR="004538FA" w:rsidRPr="00067FF1" w:rsidRDefault="004538FA" w:rsidP="004538FA">
            <w:pPr>
              <w:jc w:val="center"/>
              <w:rPr>
                <w:i/>
              </w:rPr>
            </w:pPr>
            <w:ins w:id="79" w:author="Philip Dumaresq" w:date="2016-09-12T20:06:00Z">
              <w:r>
                <w:rPr>
                  <w:i/>
                </w:rPr>
                <w:t>1</w:t>
              </w:r>
            </w:ins>
          </w:p>
        </w:tc>
        <w:tc>
          <w:tcPr>
            <w:tcW w:w="803" w:type="dxa"/>
            <w:tcPrChange w:id="80" w:author="Philip Dumaresq" w:date="2016-09-12T20:09:00Z">
              <w:tcPr>
                <w:tcW w:w="800" w:type="dxa"/>
              </w:tcPr>
            </w:tcPrChange>
          </w:tcPr>
          <w:p w:rsidR="004538FA" w:rsidRPr="00067FF1" w:rsidRDefault="004538FA" w:rsidP="004538FA">
            <w:pPr>
              <w:jc w:val="center"/>
              <w:rPr>
                <w:i/>
              </w:rPr>
            </w:pPr>
            <w:ins w:id="81" w:author="Philip Dumaresq" w:date="2016-09-12T20:06:00Z">
              <w:r>
                <w:rPr>
                  <w:i/>
                </w:rPr>
                <w:t>many</w:t>
              </w:r>
            </w:ins>
          </w:p>
        </w:tc>
        <w:tc>
          <w:tcPr>
            <w:tcW w:w="2855" w:type="dxa"/>
            <w:tcPrChange w:id="82" w:author="Philip Dumaresq" w:date="2016-09-12T20:09:00Z">
              <w:tcPr>
                <w:tcW w:w="2994" w:type="dxa"/>
              </w:tcPr>
            </w:tcPrChange>
          </w:tcPr>
          <w:p w:rsidR="004538FA" w:rsidRPr="00067FF1" w:rsidRDefault="004538FA" w:rsidP="004538FA">
            <w:pPr>
              <w:rPr>
                <w:i/>
              </w:rPr>
            </w:pPr>
            <w:ins w:id="83" w:author="Philip Dumaresq" w:date="2016-09-12T20:12:00Z">
              <w:r>
                <w:t xml:space="preserve">Has </w:t>
              </w:r>
            </w:ins>
          </w:p>
        </w:tc>
      </w:tr>
      <w:tr w:rsidR="004538FA" w:rsidRPr="007E29B7" w:rsidTr="00790B38">
        <w:trPr>
          <w:cantSplit/>
          <w:trPrChange w:id="84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85" w:author="Philip Dumaresq" w:date="2016-09-12T20:09:00Z">
              <w:tcPr>
                <w:tcW w:w="1751" w:type="dxa"/>
              </w:tcPr>
            </w:tcPrChange>
          </w:tcPr>
          <w:p w:rsidR="004538FA" w:rsidRDefault="004538FA" w:rsidP="004538FA">
            <w:ins w:id="86" w:author="Admin lab" w:date="2016-09-12T16:32:00Z">
              <w:r>
                <w:t>Office</w:t>
              </w:r>
            </w:ins>
          </w:p>
        </w:tc>
        <w:tc>
          <w:tcPr>
            <w:tcW w:w="1508" w:type="dxa"/>
            <w:tcPrChange w:id="87" w:author="Philip Dumaresq" w:date="2016-09-12T20:09:00Z">
              <w:tcPr>
                <w:tcW w:w="1537" w:type="dxa"/>
              </w:tcPr>
            </w:tcPrChange>
          </w:tcPr>
          <w:p w:rsidR="004538FA" w:rsidRDefault="004538FA" w:rsidP="004538FA">
            <w:ins w:id="88" w:author="Admin lab" w:date="2016-09-12T16:32:00Z">
              <w:r>
                <w:t>property</w:t>
              </w:r>
            </w:ins>
          </w:p>
        </w:tc>
        <w:tc>
          <w:tcPr>
            <w:tcW w:w="1657" w:type="dxa"/>
            <w:tcPrChange w:id="89" w:author="Philip Dumaresq" w:date="2016-09-12T20:09:00Z">
              <w:tcPr>
                <w:tcW w:w="1657" w:type="dxa"/>
              </w:tcPr>
            </w:tcPrChange>
          </w:tcPr>
          <w:p w:rsidR="004538FA" w:rsidRDefault="004538FA" w:rsidP="004538FA">
            <w:proofErr w:type="spellStart"/>
            <w:ins w:id="90" w:author="Philip Dumaresq" w:date="2016-09-12T20:19:00Z">
              <w:r>
                <w:t>Office</w:t>
              </w:r>
            </w:ins>
            <w:ins w:id="91" w:author="Philip Dumaresq" w:date="2016-09-12T20:21:00Z">
              <w:r>
                <w:t>_to_property</w:t>
              </w:r>
            </w:ins>
            <w:proofErr w:type="spellEnd"/>
          </w:p>
        </w:tc>
        <w:tc>
          <w:tcPr>
            <w:tcW w:w="825" w:type="dxa"/>
            <w:tcPrChange w:id="92" w:author="Philip Dumaresq" w:date="2016-09-12T20:09:00Z">
              <w:tcPr>
                <w:tcW w:w="837" w:type="dxa"/>
              </w:tcPr>
            </w:tcPrChange>
          </w:tcPr>
          <w:p w:rsidR="004538FA" w:rsidRDefault="004538FA" w:rsidP="004538FA">
            <w:pPr>
              <w:jc w:val="center"/>
            </w:pPr>
            <w:ins w:id="93" w:author="Philip Dumaresq" w:date="2016-09-12T20:06:00Z">
              <w:r>
                <w:t>0</w:t>
              </w:r>
            </w:ins>
          </w:p>
        </w:tc>
        <w:tc>
          <w:tcPr>
            <w:tcW w:w="803" w:type="dxa"/>
            <w:tcPrChange w:id="94" w:author="Philip Dumaresq" w:date="2016-09-12T20:09:00Z">
              <w:tcPr>
                <w:tcW w:w="800" w:type="dxa"/>
              </w:tcPr>
            </w:tcPrChange>
          </w:tcPr>
          <w:p w:rsidR="004538FA" w:rsidRDefault="004538FA" w:rsidP="004538FA">
            <w:pPr>
              <w:jc w:val="center"/>
            </w:pPr>
            <w:ins w:id="95" w:author="Philip Dumaresq" w:date="2016-09-12T20:06:00Z">
              <w:r>
                <w:t>many</w:t>
              </w:r>
            </w:ins>
          </w:p>
        </w:tc>
        <w:tc>
          <w:tcPr>
            <w:tcW w:w="2855" w:type="dxa"/>
            <w:tcPrChange w:id="96" w:author="Philip Dumaresq" w:date="2016-09-12T20:09:00Z">
              <w:tcPr>
                <w:tcW w:w="2994" w:type="dxa"/>
              </w:tcPr>
            </w:tcPrChange>
          </w:tcPr>
          <w:p w:rsidR="004538FA" w:rsidRDefault="004538FA" w:rsidP="004538FA">
            <w:ins w:id="97" w:author="Philip Dumaresq" w:date="2016-09-12T20:12:00Z">
              <w:r>
                <w:t>Has</w:t>
              </w:r>
            </w:ins>
          </w:p>
        </w:tc>
      </w:tr>
      <w:tr w:rsidR="004538FA" w:rsidRPr="007E29B7" w:rsidTr="00790B38">
        <w:trPr>
          <w:cantSplit/>
          <w:trPrChange w:id="98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99" w:author="Philip Dumaresq" w:date="2016-09-12T20:09:00Z">
              <w:tcPr>
                <w:tcW w:w="1751" w:type="dxa"/>
              </w:tcPr>
            </w:tcPrChange>
          </w:tcPr>
          <w:p w:rsidR="004538FA" w:rsidRPr="007E29B7" w:rsidRDefault="004538FA" w:rsidP="004538FA">
            <w:ins w:id="100" w:author="Admin lab" w:date="2016-09-12T16:42:00Z">
              <w:r>
                <w:t>Employee</w:t>
              </w:r>
            </w:ins>
          </w:p>
        </w:tc>
        <w:tc>
          <w:tcPr>
            <w:tcW w:w="1508" w:type="dxa"/>
            <w:tcPrChange w:id="101" w:author="Philip Dumaresq" w:date="2016-09-12T20:09:00Z">
              <w:tcPr>
                <w:tcW w:w="1537" w:type="dxa"/>
              </w:tcPr>
            </w:tcPrChange>
          </w:tcPr>
          <w:p w:rsidR="004538FA" w:rsidRDefault="004538FA" w:rsidP="004538FA">
            <w:ins w:id="102" w:author="Admin lab" w:date="2016-09-12T16:42:00Z">
              <w:r>
                <w:t>Office</w:t>
              </w:r>
            </w:ins>
          </w:p>
        </w:tc>
        <w:tc>
          <w:tcPr>
            <w:tcW w:w="1657" w:type="dxa"/>
            <w:tcPrChange w:id="103" w:author="Philip Dumaresq" w:date="2016-09-12T20:09:00Z">
              <w:tcPr>
                <w:tcW w:w="1657" w:type="dxa"/>
              </w:tcPr>
            </w:tcPrChange>
          </w:tcPr>
          <w:p w:rsidR="004538FA" w:rsidRDefault="004538FA" w:rsidP="004538FA">
            <w:proofErr w:type="spellStart"/>
            <w:ins w:id="104" w:author="Philip Dumaresq" w:date="2016-09-12T20:21:00Z">
              <w:r>
                <w:t>Employee_to_office</w:t>
              </w:r>
            </w:ins>
            <w:proofErr w:type="spellEnd"/>
          </w:p>
        </w:tc>
        <w:tc>
          <w:tcPr>
            <w:tcW w:w="825" w:type="dxa"/>
            <w:tcPrChange w:id="105" w:author="Philip Dumaresq" w:date="2016-09-12T20:09:00Z">
              <w:tcPr>
                <w:tcW w:w="837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06" w:author="Philip Dumaresq" w:date="2016-09-12T20:06:00Z">
              <w:r>
                <w:t>1</w:t>
              </w:r>
            </w:ins>
          </w:p>
        </w:tc>
        <w:tc>
          <w:tcPr>
            <w:tcW w:w="803" w:type="dxa"/>
            <w:tcPrChange w:id="107" w:author="Philip Dumaresq" w:date="2016-09-12T20:09:00Z">
              <w:tcPr>
                <w:tcW w:w="800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08" w:author="Philip Dumaresq" w:date="2016-09-12T20:06:00Z">
              <w:r>
                <w:t>1</w:t>
              </w:r>
            </w:ins>
          </w:p>
        </w:tc>
        <w:tc>
          <w:tcPr>
            <w:tcW w:w="2855" w:type="dxa"/>
            <w:tcPrChange w:id="109" w:author="Philip Dumaresq" w:date="2016-09-12T20:09:00Z">
              <w:tcPr>
                <w:tcW w:w="2994" w:type="dxa"/>
              </w:tcPr>
            </w:tcPrChange>
          </w:tcPr>
          <w:p w:rsidR="004538FA" w:rsidRPr="007E29B7" w:rsidRDefault="004538FA" w:rsidP="004538FA">
            <w:ins w:id="110" w:author="Philip Dumaresq" w:date="2016-09-12T20:12:00Z">
              <w:r>
                <w:t>Works at</w:t>
              </w:r>
            </w:ins>
          </w:p>
        </w:tc>
      </w:tr>
      <w:tr w:rsidR="004538FA" w:rsidRPr="007E29B7" w:rsidTr="00790B38">
        <w:trPr>
          <w:cantSplit/>
          <w:trPrChange w:id="111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12" w:author="Philip Dumaresq" w:date="2016-09-12T20:09:00Z">
              <w:tcPr>
                <w:tcW w:w="1751" w:type="dxa"/>
              </w:tcPr>
            </w:tcPrChange>
          </w:tcPr>
          <w:p w:rsidR="004538FA" w:rsidRPr="007E29B7" w:rsidRDefault="004538FA" w:rsidP="004538FA">
            <w:ins w:id="113" w:author="Admin lab" w:date="2016-09-12T16:42:00Z">
              <w:r>
                <w:t>Owner</w:t>
              </w:r>
            </w:ins>
          </w:p>
        </w:tc>
        <w:tc>
          <w:tcPr>
            <w:tcW w:w="1508" w:type="dxa"/>
            <w:tcPrChange w:id="114" w:author="Philip Dumaresq" w:date="2016-09-12T20:09:00Z">
              <w:tcPr>
                <w:tcW w:w="1537" w:type="dxa"/>
              </w:tcPr>
            </w:tcPrChange>
          </w:tcPr>
          <w:p w:rsidR="004538FA" w:rsidRPr="007E29B7" w:rsidRDefault="004538FA" w:rsidP="004538FA">
            <w:ins w:id="115" w:author="Admin lab" w:date="2016-09-12T16:42:00Z">
              <w:r>
                <w:t>property</w:t>
              </w:r>
            </w:ins>
          </w:p>
        </w:tc>
        <w:tc>
          <w:tcPr>
            <w:tcW w:w="1657" w:type="dxa"/>
            <w:tcPrChange w:id="116" w:author="Philip Dumaresq" w:date="2016-09-12T20:09:00Z">
              <w:tcPr>
                <w:tcW w:w="1657" w:type="dxa"/>
              </w:tcPr>
            </w:tcPrChange>
          </w:tcPr>
          <w:p w:rsidR="004538FA" w:rsidRPr="007E29B7" w:rsidRDefault="004538FA" w:rsidP="004538FA">
            <w:proofErr w:type="spellStart"/>
            <w:ins w:id="117" w:author="Philip Dumaresq" w:date="2016-09-12T20:21:00Z">
              <w:r>
                <w:t>Owner_to_property</w:t>
              </w:r>
            </w:ins>
            <w:proofErr w:type="spellEnd"/>
          </w:p>
        </w:tc>
        <w:tc>
          <w:tcPr>
            <w:tcW w:w="825" w:type="dxa"/>
            <w:tcPrChange w:id="118" w:author="Philip Dumaresq" w:date="2016-09-12T20:09:00Z">
              <w:tcPr>
                <w:tcW w:w="837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19" w:author="Philip Dumaresq" w:date="2016-09-12T20:07:00Z">
              <w:r>
                <w:t>1</w:t>
              </w:r>
            </w:ins>
          </w:p>
        </w:tc>
        <w:tc>
          <w:tcPr>
            <w:tcW w:w="803" w:type="dxa"/>
            <w:tcPrChange w:id="120" w:author="Philip Dumaresq" w:date="2016-09-12T20:09:00Z">
              <w:tcPr>
                <w:tcW w:w="800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21" w:author="Philip Dumaresq" w:date="2016-09-12T20:07:00Z">
              <w:r>
                <w:t>Many</w:t>
              </w:r>
            </w:ins>
          </w:p>
        </w:tc>
        <w:tc>
          <w:tcPr>
            <w:tcW w:w="2855" w:type="dxa"/>
            <w:tcPrChange w:id="122" w:author="Philip Dumaresq" w:date="2016-09-12T20:09:00Z">
              <w:tcPr>
                <w:tcW w:w="2994" w:type="dxa"/>
              </w:tcPr>
            </w:tcPrChange>
          </w:tcPr>
          <w:p w:rsidR="004538FA" w:rsidRPr="007E29B7" w:rsidRDefault="004538FA" w:rsidP="004538FA">
            <w:ins w:id="123" w:author="Philip Dumaresq" w:date="2016-09-12T20:12:00Z">
              <w:r>
                <w:t>Owns</w:t>
              </w:r>
            </w:ins>
          </w:p>
        </w:tc>
      </w:tr>
      <w:tr w:rsidR="004538FA" w:rsidRPr="007E29B7" w:rsidTr="00790B38">
        <w:trPr>
          <w:cantSplit/>
          <w:trPrChange w:id="124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25" w:author="Philip Dumaresq" w:date="2016-09-12T20:09:00Z">
              <w:tcPr>
                <w:tcW w:w="1751" w:type="dxa"/>
              </w:tcPr>
            </w:tcPrChange>
          </w:tcPr>
          <w:p w:rsidR="004538FA" w:rsidRPr="007E29B7" w:rsidRDefault="004538FA" w:rsidP="004538FA">
            <w:ins w:id="126" w:author="Admin lab" w:date="2016-09-12T16:43:00Z">
              <w:r>
                <w:t xml:space="preserve">Property </w:t>
              </w:r>
            </w:ins>
          </w:p>
        </w:tc>
        <w:tc>
          <w:tcPr>
            <w:tcW w:w="1508" w:type="dxa"/>
            <w:tcPrChange w:id="127" w:author="Philip Dumaresq" w:date="2016-09-12T20:09:00Z">
              <w:tcPr>
                <w:tcW w:w="1537" w:type="dxa"/>
              </w:tcPr>
            </w:tcPrChange>
          </w:tcPr>
          <w:p w:rsidR="004538FA" w:rsidRPr="007E29B7" w:rsidRDefault="004538FA" w:rsidP="004538FA">
            <w:ins w:id="128" w:author="Admin lab" w:date="2016-09-12T16:43:00Z">
              <w:r>
                <w:t>owner</w:t>
              </w:r>
            </w:ins>
          </w:p>
        </w:tc>
        <w:tc>
          <w:tcPr>
            <w:tcW w:w="1657" w:type="dxa"/>
            <w:tcPrChange w:id="129" w:author="Philip Dumaresq" w:date="2016-09-12T20:09:00Z">
              <w:tcPr>
                <w:tcW w:w="1657" w:type="dxa"/>
              </w:tcPr>
            </w:tcPrChange>
          </w:tcPr>
          <w:p w:rsidR="004538FA" w:rsidRPr="007E29B7" w:rsidRDefault="004538FA" w:rsidP="004538FA">
            <w:proofErr w:type="spellStart"/>
            <w:ins w:id="130" w:author="Philip Dumaresq" w:date="2016-09-12T20:21:00Z">
              <w:r>
                <w:t>Property_to_owner</w:t>
              </w:r>
            </w:ins>
            <w:proofErr w:type="spellEnd"/>
          </w:p>
        </w:tc>
        <w:tc>
          <w:tcPr>
            <w:tcW w:w="825" w:type="dxa"/>
            <w:tcPrChange w:id="131" w:author="Philip Dumaresq" w:date="2016-09-12T20:09:00Z">
              <w:tcPr>
                <w:tcW w:w="837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32" w:author="Philip Dumaresq" w:date="2016-09-12T20:07:00Z">
              <w:r>
                <w:t>1</w:t>
              </w:r>
            </w:ins>
          </w:p>
        </w:tc>
        <w:tc>
          <w:tcPr>
            <w:tcW w:w="803" w:type="dxa"/>
            <w:tcPrChange w:id="133" w:author="Philip Dumaresq" w:date="2016-09-12T20:09:00Z">
              <w:tcPr>
                <w:tcW w:w="800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34" w:author="Philip Dumaresq" w:date="2016-09-12T20:07:00Z">
              <w:r>
                <w:t>1</w:t>
              </w:r>
            </w:ins>
          </w:p>
        </w:tc>
        <w:tc>
          <w:tcPr>
            <w:tcW w:w="2855" w:type="dxa"/>
            <w:tcPrChange w:id="135" w:author="Philip Dumaresq" w:date="2016-09-12T20:09:00Z">
              <w:tcPr>
                <w:tcW w:w="2994" w:type="dxa"/>
              </w:tcPr>
            </w:tcPrChange>
          </w:tcPr>
          <w:p w:rsidR="004538FA" w:rsidRPr="007E29B7" w:rsidRDefault="004538FA" w:rsidP="004538FA">
            <w:ins w:id="136" w:author="Philip Dumaresq" w:date="2016-09-12T20:12:00Z">
              <w:r>
                <w:t>Owned by</w:t>
              </w:r>
            </w:ins>
          </w:p>
        </w:tc>
      </w:tr>
      <w:tr w:rsidR="004538FA" w:rsidRPr="007E29B7" w:rsidTr="00790B38">
        <w:trPr>
          <w:cantSplit/>
          <w:trPrChange w:id="137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38" w:author="Philip Dumaresq" w:date="2016-09-12T20:09:00Z">
              <w:tcPr>
                <w:tcW w:w="1751" w:type="dxa"/>
              </w:tcPr>
            </w:tcPrChange>
          </w:tcPr>
          <w:p w:rsidR="004538FA" w:rsidRPr="007E29B7" w:rsidRDefault="004538FA" w:rsidP="004538FA">
            <w:ins w:id="139" w:author="Admin lab" w:date="2016-09-12T16:43:00Z">
              <w:r>
                <w:t>Property</w:t>
              </w:r>
            </w:ins>
          </w:p>
        </w:tc>
        <w:tc>
          <w:tcPr>
            <w:tcW w:w="1508" w:type="dxa"/>
            <w:tcPrChange w:id="140" w:author="Philip Dumaresq" w:date="2016-09-12T20:09:00Z">
              <w:tcPr>
                <w:tcW w:w="1537" w:type="dxa"/>
              </w:tcPr>
            </w:tcPrChange>
          </w:tcPr>
          <w:p w:rsidR="004538FA" w:rsidRPr="007E29B7" w:rsidRDefault="004538FA" w:rsidP="004538FA">
            <w:ins w:id="141" w:author="Admin lab" w:date="2016-09-12T16:43:00Z">
              <w:r>
                <w:t>Office</w:t>
              </w:r>
            </w:ins>
          </w:p>
        </w:tc>
        <w:tc>
          <w:tcPr>
            <w:tcW w:w="1657" w:type="dxa"/>
            <w:tcPrChange w:id="142" w:author="Philip Dumaresq" w:date="2016-09-12T20:09:00Z">
              <w:tcPr>
                <w:tcW w:w="1657" w:type="dxa"/>
              </w:tcPr>
            </w:tcPrChange>
          </w:tcPr>
          <w:p w:rsidR="004538FA" w:rsidRPr="007E29B7" w:rsidRDefault="00D8366D" w:rsidP="004538FA">
            <w:proofErr w:type="spellStart"/>
            <w:ins w:id="143" w:author="Philip Dumaresq" w:date="2016-09-12T20:22:00Z">
              <w:r>
                <w:t>Propery_to_office</w:t>
              </w:r>
            </w:ins>
            <w:proofErr w:type="spellEnd"/>
          </w:p>
        </w:tc>
        <w:tc>
          <w:tcPr>
            <w:tcW w:w="825" w:type="dxa"/>
            <w:tcPrChange w:id="144" w:author="Philip Dumaresq" w:date="2016-09-12T20:09:00Z">
              <w:tcPr>
                <w:tcW w:w="837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45" w:author="Philip Dumaresq" w:date="2016-09-12T20:07:00Z">
              <w:r>
                <w:t>1</w:t>
              </w:r>
            </w:ins>
          </w:p>
        </w:tc>
        <w:tc>
          <w:tcPr>
            <w:tcW w:w="803" w:type="dxa"/>
            <w:tcPrChange w:id="146" w:author="Philip Dumaresq" w:date="2016-09-12T20:09:00Z">
              <w:tcPr>
                <w:tcW w:w="800" w:type="dxa"/>
              </w:tcPr>
            </w:tcPrChange>
          </w:tcPr>
          <w:p w:rsidR="004538FA" w:rsidRPr="007E29B7" w:rsidRDefault="004538FA" w:rsidP="004538FA">
            <w:pPr>
              <w:jc w:val="center"/>
            </w:pPr>
            <w:ins w:id="147" w:author="Philip Dumaresq" w:date="2016-09-12T20:07:00Z">
              <w:r>
                <w:t>1</w:t>
              </w:r>
            </w:ins>
          </w:p>
        </w:tc>
        <w:tc>
          <w:tcPr>
            <w:tcW w:w="2855" w:type="dxa"/>
            <w:tcPrChange w:id="148" w:author="Philip Dumaresq" w:date="2016-09-12T20:09:00Z">
              <w:tcPr>
                <w:tcW w:w="2994" w:type="dxa"/>
              </w:tcPr>
            </w:tcPrChange>
          </w:tcPr>
          <w:p w:rsidR="004538FA" w:rsidRPr="007E29B7" w:rsidRDefault="004538FA" w:rsidP="004538FA">
            <w:ins w:id="149" w:author="Philip Dumaresq" w:date="2016-09-12T20:12:00Z">
              <w:r>
                <w:t>Run by</w:t>
              </w:r>
            </w:ins>
          </w:p>
        </w:tc>
      </w:tr>
      <w:tr w:rsidR="004538FA" w:rsidRPr="007E29B7" w:rsidDel="00790B38" w:rsidTr="00790B38">
        <w:trPr>
          <w:cantSplit/>
          <w:del w:id="150" w:author="Philip Dumaresq" w:date="2016-09-12T20:09:00Z"/>
          <w:trPrChange w:id="151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52" w:author="Philip Dumaresq" w:date="2016-09-12T20:09:00Z">
              <w:tcPr>
                <w:tcW w:w="1751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53" w:author="Philip Dumaresq" w:date="2016-09-12T20:09:00Z"/>
              </w:rPr>
            </w:pPr>
          </w:p>
        </w:tc>
        <w:tc>
          <w:tcPr>
            <w:tcW w:w="1508" w:type="dxa"/>
            <w:tcPrChange w:id="154" w:author="Philip Dumaresq" w:date="2016-09-12T20:09:00Z">
              <w:tcPr>
                <w:tcW w:w="153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55" w:author="Philip Dumaresq" w:date="2016-09-12T20:09:00Z"/>
              </w:rPr>
            </w:pPr>
          </w:p>
        </w:tc>
        <w:tc>
          <w:tcPr>
            <w:tcW w:w="1657" w:type="dxa"/>
            <w:tcPrChange w:id="156" w:author="Philip Dumaresq" w:date="2016-09-12T20:09:00Z">
              <w:tcPr>
                <w:tcW w:w="165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57" w:author="Philip Dumaresq" w:date="2016-09-12T20:09:00Z"/>
              </w:rPr>
            </w:pPr>
          </w:p>
        </w:tc>
        <w:tc>
          <w:tcPr>
            <w:tcW w:w="825" w:type="dxa"/>
            <w:tcPrChange w:id="158" w:author="Philip Dumaresq" w:date="2016-09-12T20:09:00Z">
              <w:tcPr>
                <w:tcW w:w="837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159" w:author="Philip Dumaresq" w:date="2016-09-12T20:09:00Z"/>
              </w:rPr>
            </w:pPr>
          </w:p>
        </w:tc>
        <w:tc>
          <w:tcPr>
            <w:tcW w:w="803" w:type="dxa"/>
            <w:tcPrChange w:id="160" w:author="Philip Dumaresq" w:date="2016-09-12T20:09:00Z">
              <w:tcPr>
                <w:tcW w:w="800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161" w:author="Philip Dumaresq" w:date="2016-09-12T20:09:00Z"/>
              </w:rPr>
            </w:pPr>
          </w:p>
        </w:tc>
        <w:tc>
          <w:tcPr>
            <w:tcW w:w="2855" w:type="dxa"/>
            <w:tcPrChange w:id="162" w:author="Philip Dumaresq" w:date="2016-09-12T20:09:00Z">
              <w:tcPr>
                <w:tcW w:w="2994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63" w:author="Philip Dumaresq" w:date="2016-09-12T20:09:00Z"/>
              </w:rPr>
            </w:pPr>
          </w:p>
        </w:tc>
      </w:tr>
      <w:tr w:rsidR="004538FA" w:rsidRPr="007E29B7" w:rsidDel="00790B38" w:rsidTr="00790B38">
        <w:trPr>
          <w:cantSplit/>
          <w:del w:id="164" w:author="Philip Dumaresq" w:date="2016-09-12T20:09:00Z"/>
          <w:trPrChange w:id="165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66" w:author="Philip Dumaresq" w:date="2016-09-12T20:09:00Z">
              <w:tcPr>
                <w:tcW w:w="1751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67" w:author="Philip Dumaresq" w:date="2016-09-12T20:09:00Z"/>
              </w:rPr>
            </w:pPr>
          </w:p>
        </w:tc>
        <w:tc>
          <w:tcPr>
            <w:tcW w:w="1508" w:type="dxa"/>
            <w:tcPrChange w:id="168" w:author="Philip Dumaresq" w:date="2016-09-12T20:09:00Z">
              <w:tcPr>
                <w:tcW w:w="1537" w:type="dxa"/>
              </w:tcPr>
            </w:tcPrChange>
          </w:tcPr>
          <w:p w:rsidR="004538FA" w:rsidDel="00790B38" w:rsidRDefault="004538FA" w:rsidP="004538FA">
            <w:pPr>
              <w:rPr>
                <w:del w:id="169" w:author="Philip Dumaresq" w:date="2016-09-12T20:09:00Z"/>
              </w:rPr>
            </w:pPr>
          </w:p>
        </w:tc>
        <w:tc>
          <w:tcPr>
            <w:tcW w:w="1657" w:type="dxa"/>
            <w:tcPrChange w:id="170" w:author="Philip Dumaresq" w:date="2016-09-12T20:09:00Z">
              <w:tcPr>
                <w:tcW w:w="165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71" w:author="Philip Dumaresq" w:date="2016-09-12T20:09:00Z"/>
              </w:rPr>
            </w:pPr>
          </w:p>
        </w:tc>
        <w:tc>
          <w:tcPr>
            <w:tcW w:w="825" w:type="dxa"/>
            <w:tcPrChange w:id="172" w:author="Philip Dumaresq" w:date="2016-09-12T20:09:00Z">
              <w:tcPr>
                <w:tcW w:w="837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173" w:author="Philip Dumaresq" w:date="2016-09-12T20:09:00Z"/>
              </w:rPr>
            </w:pPr>
          </w:p>
        </w:tc>
        <w:tc>
          <w:tcPr>
            <w:tcW w:w="803" w:type="dxa"/>
            <w:tcPrChange w:id="174" w:author="Philip Dumaresq" w:date="2016-09-12T20:09:00Z">
              <w:tcPr>
                <w:tcW w:w="800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175" w:author="Philip Dumaresq" w:date="2016-09-12T20:09:00Z"/>
              </w:rPr>
            </w:pPr>
          </w:p>
        </w:tc>
        <w:tc>
          <w:tcPr>
            <w:tcW w:w="2855" w:type="dxa"/>
            <w:tcPrChange w:id="176" w:author="Philip Dumaresq" w:date="2016-09-12T20:09:00Z">
              <w:tcPr>
                <w:tcW w:w="2994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77" w:author="Philip Dumaresq" w:date="2016-09-12T20:09:00Z"/>
              </w:rPr>
            </w:pPr>
          </w:p>
        </w:tc>
      </w:tr>
      <w:tr w:rsidR="004538FA" w:rsidRPr="007E29B7" w:rsidDel="00790B38" w:rsidTr="00790B38">
        <w:trPr>
          <w:cantSplit/>
          <w:del w:id="178" w:author="Philip Dumaresq" w:date="2016-09-12T20:09:00Z"/>
          <w:trPrChange w:id="179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80" w:author="Philip Dumaresq" w:date="2016-09-12T20:09:00Z">
              <w:tcPr>
                <w:tcW w:w="1751" w:type="dxa"/>
              </w:tcPr>
            </w:tcPrChange>
          </w:tcPr>
          <w:p w:rsidR="004538FA" w:rsidDel="00790B38" w:rsidRDefault="004538FA" w:rsidP="004538FA">
            <w:pPr>
              <w:rPr>
                <w:del w:id="181" w:author="Philip Dumaresq" w:date="2016-09-12T20:09:00Z"/>
              </w:rPr>
            </w:pPr>
          </w:p>
        </w:tc>
        <w:tc>
          <w:tcPr>
            <w:tcW w:w="1508" w:type="dxa"/>
            <w:tcPrChange w:id="182" w:author="Philip Dumaresq" w:date="2016-09-12T20:09:00Z">
              <w:tcPr>
                <w:tcW w:w="1537" w:type="dxa"/>
              </w:tcPr>
            </w:tcPrChange>
          </w:tcPr>
          <w:p w:rsidR="004538FA" w:rsidDel="00790B38" w:rsidRDefault="004538FA" w:rsidP="004538FA">
            <w:pPr>
              <w:rPr>
                <w:del w:id="183" w:author="Philip Dumaresq" w:date="2016-09-12T20:09:00Z"/>
              </w:rPr>
            </w:pPr>
          </w:p>
        </w:tc>
        <w:tc>
          <w:tcPr>
            <w:tcW w:w="1657" w:type="dxa"/>
            <w:tcPrChange w:id="184" w:author="Philip Dumaresq" w:date="2016-09-12T20:09:00Z">
              <w:tcPr>
                <w:tcW w:w="165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85" w:author="Philip Dumaresq" w:date="2016-09-12T20:09:00Z"/>
              </w:rPr>
            </w:pPr>
          </w:p>
        </w:tc>
        <w:tc>
          <w:tcPr>
            <w:tcW w:w="825" w:type="dxa"/>
            <w:tcPrChange w:id="186" w:author="Philip Dumaresq" w:date="2016-09-12T20:09:00Z">
              <w:tcPr>
                <w:tcW w:w="837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187" w:author="Philip Dumaresq" w:date="2016-09-12T20:09:00Z"/>
              </w:rPr>
            </w:pPr>
          </w:p>
        </w:tc>
        <w:tc>
          <w:tcPr>
            <w:tcW w:w="803" w:type="dxa"/>
            <w:tcPrChange w:id="188" w:author="Philip Dumaresq" w:date="2016-09-12T20:09:00Z">
              <w:tcPr>
                <w:tcW w:w="800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189" w:author="Philip Dumaresq" w:date="2016-09-12T20:09:00Z"/>
              </w:rPr>
            </w:pPr>
          </w:p>
        </w:tc>
        <w:tc>
          <w:tcPr>
            <w:tcW w:w="2855" w:type="dxa"/>
            <w:tcPrChange w:id="190" w:author="Philip Dumaresq" w:date="2016-09-12T20:09:00Z">
              <w:tcPr>
                <w:tcW w:w="2994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91" w:author="Philip Dumaresq" w:date="2016-09-12T20:09:00Z"/>
              </w:rPr>
            </w:pPr>
          </w:p>
        </w:tc>
      </w:tr>
      <w:tr w:rsidR="004538FA" w:rsidRPr="007E29B7" w:rsidDel="00790B38" w:rsidTr="00790B38">
        <w:trPr>
          <w:cantSplit/>
          <w:del w:id="192" w:author="Philip Dumaresq" w:date="2016-09-12T20:09:00Z"/>
          <w:trPrChange w:id="193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194" w:author="Philip Dumaresq" w:date="2016-09-12T20:09:00Z">
              <w:tcPr>
                <w:tcW w:w="1751" w:type="dxa"/>
              </w:tcPr>
            </w:tcPrChange>
          </w:tcPr>
          <w:p w:rsidR="004538FA" w:rsidDel="00790B38" w:rsidRDefault="004538FA" w:rsidP="004538FA">
            <w:pPr>
              <w:rPr>
                <w:del w:id="195" w:author="Philip Dumaresq" w:date="2016-09-12T20:09:00Z"/>
              </w:rPr>
            </w:pPr>
          </w:p>
        </w:tc>
        <w:tc>
          <w:tcPr>
            <w:tcW w:w="1508" w:type="dxa"/>
            <w:tcPrChange w:id="196" w:author="Philip Dumaresq" w:date="2016-09-12T20:09:00Z">
              <w:tcPr>
                <w:tcW w:w="1537" w:type="dxa"/>
              </w:tcPr>
            </w:tcPrChange>
          </w:tcPr>
          <w:p w:rsidR="004538FA" w:rsidDel="00790B38" w:rsidRDefault="004538FA" w:rsidP="004538FA">
            <w:pPr>
              <w:rPr>
                <w:del w:id="197" w:author="Philip Dumaresq" w:date="2016-09-12T20:09:00Z"/>
              </w:rPr>
            </w:pPr>
          </w:p>
        </w:tc>
        <w:tc>
          <w:tcPr>
            <w:tcW w:w="1657" w:type="dxa"/>
            <w:tcPrChange w:id="198" w:author="Philip Dumaresq" w:date="2016-09-12T20:09:00Z">
              <w:tcPr>
                <w:tcW w:w="165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199" w:author="Philip Dumaresq" w:date="2016-09-12T20:09:00Z"/>
              </w:rPr>
            </w:pPr>
          </w:p>
        </w:tc>
        <w:tc>
          <w:tcPr>
            <w:tcW w:w="825" w:type="dxa"/>
            <w:tcPrChange w:id="200" w:author="Philip Dumaresq" w:date="2016-09-12T20:09:00Z">
              <w:tcPr>
                <w:tcW w:w="837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201" w:author="Philip Dumaresq" w:date="2016-09-12T20:09:00Z"/>
              </w:rPr>
            </w:pPr>
          </w:p>
        </w:tc>
        <w:tc>
          <w:tcPr>
            <w:tcW w:w="803" w:type="dxa"/>
            <w:tcPrChange w:id="202" w:author="Philip Dumaresq" w:date="2016-09-12T20:09:00Z">
              <w:tcPr>
                <w:tcW w:w="800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203" w:author="Philip Dumaresq" w:date="2016-09-12T20:09:00Z"/>
              </w:rPr>
            </w:pPr>
          </w:p>
        </w:tc>
        <w:tc>
          <w:tcPr>
            <w:tcW w:w="2855" w:type="dxa"/>
            <w:tcPrChange w:id="204" w:author="Philip Dumaresq" w:date="2016-09-12T20:09:00Z">
              <w:tcPr>
                <w:tcW w:w="2994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205" w:author="Philip Dumaresq" w:date="2016-09-12T20:09:00Z"/>
              </w:rPr>
            </w:pPr>
          </w:p>
        </w:tc>
      </w:tr>
      <w:tr w:rsidR="004538FA" w:rsidRPr="007E29B7" w:rsidDel="00790B38" w:rsidTr="00790B38">
        <w:trPr>
          <w:cantSplit/>
          <w:del w:id="206" w:author="Philip Dumaresq" w:date="2016-09-12T20:09:00Z"/>
          <w:trPrChange w:id="207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208" w:author="Philip Dumaresq" w:date="2016-09-12T20:09:00Z">
              <w:tcPr>
                <w:tcW w:w="1751" w:type="dxa"/>
              </w:tcPr>
            </w:tcPrChange>
          </w:tcPr>
          <w:p w:rsidR="004538FA" w:rsidDel="00790B38" w:rsidRDefault="004538FA" w:rsidP="004538FA">
            <w:pPr>
              <w:rPr>
                <w:del w:id="209" w:author="Philip Dumaresq" w:date="2016-09-12T20:09:00Z"/>
              </w:rPr>
            </w:pPr>
          </w:p>
        </w:tc>
        <w:tc>
          <w:tcPr>
            <w:tcW w:w="1508" w:type="dxa"/>
            <w:tcPrChange w:id="210" w:author="Philip Dumaresq" w:date="2016-09-12T20:09:00Z">
              <w:tcPr>
                <w:tcW w:w="1537" w:type="dxa"/>
              </w:tcPr>
            </w:tcPrChange>
          </w:tcPr>
          <w:p w:rsidR="004538FA" w:rsidDel="00790B38" w:rsidRDefault="004538FA" w:rsidP="004538FA">
            <w:pPr>
              <w:rPr>
                <w:del w:id="211" w:author="Philip Dumaresq" w:date="2016-09-12T20:09:00Z"/>
              </w:rPr>
            </w:pPr>
          </w:p>
        </w:tc>
        <w:tc>
          <w:tcPr>
            <w:tcW w:w="1657" w:type="dxa"/>
            <w:tcPrChange w:id="212" w:author="Philip Dumaresq" w:date="2016-09-12T20:09:00Z">
              <w:tcPr>
                <w:tcW w:w="165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213" w:author="Philip Dumaresq" w:date="2016-09-12T20:09:00Z"/>
              </w:rPr>
            </w:pPr>
          </w:p>
        </w:tc>
        <w:tc>
          <w:tcPr>
            <w:tcW w:w="825" w:type="dxa"/>
            <w:tcPrChange w:id="214" w:author="Philip Dumaresq" w:date="2016-09-12T20:09:00Z">
              <w:tcPr>
                <w:tcW w:w="837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215" w:author="Philip Dumaresq" w:date="2016-09-12T20:09:00Z"/>
              </w:rPr>
            </w:pPr>
          </w:p>
        </w:tc>
        <w:tc>
          <w:tcPr>
            <w:tcW w:w="803" w:type="dxa"/>
            <w:tcPrChange w:id="216" w:author="Philip Dumaresq" w:date="2016-09-12T20:09:00Z">
              <w:tcPr>
                <w:tcW w:w="800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217" w:author="Philip Dumaresq" w:date="2016-09-12T20:09:00Z"/>
              </w:rPr>
            </w:pPr>
          </w:p>
        </w:tc>
        <w:tc>
          <w:tcPr>
            <w:tcW w:w="2855" w:type="dxa"/>
            <w:tcPrChange w:id="218" w:author="Philip Dumaresq" w:date="2016-09-12T20:09:00Z">
              <w:tcPr>
                <w:tcW w:w="2994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219" w:author="Philip Dumaresq" w:date="2016-09-12T20:09:00Z"/>
              </w:rPr>
            </w:pPr>
          </w:p>
        </w:tc>
      </w:tr>
      <w:tr w:rsidR="004538FA" w:rsidRPr="007E29B7" w:rsidDel="00790B38" w:rsidTr="00790B38">
        <w:trPr>
          <w:cantSplit/>
          <w:del w:id="220" w:author="Philip Dumaresq" w:date="2016-09-12T20:09:00Z"/>
          <w:trPrChange w:id="221" w:author="Philip Dumaresq" w:date="2016-09-12T20:09:00Z">
            <w:trPr>
              <w:cantSplit/>
            </w:trPr>
          </w:trPrChange>
        </w:trPr>
        <w:tc>
          <w:tcPr>
            <w:tcW w:w="1702" w:type="dxa"/>
            <w:tcPrChange w:id="222" w:author="Philip Dumaresq" w:date="2016-09-12T20:09:00Z">
              <w:tcPr>
                <w:tcW w:w="1751" w:type="dxa"/>
              </w:tcPr>
            </w:tcPrChange>
          </w:tcPr>
          <w:p w:rsidR="004538FA" w:rsidDel="00790B38" w:rsidRDefault="004538FA" w:rsidP="004538FA">
            <w:pPr>
              <w:rPr>
                <w:del w:id="223" w:author="Philip Dumaresq" w:date="2016-09-12T20:09:00Z"/>
              </w:rPr>
            </w:pPr>
          </w:p>
        </w:tc>
        <w:tc>
          <w:tcPr>
            <w:tcW w:w="1508" w:type="dxa"/>
            <w:tcPrChange w:id="224" w:author="Philip Dumaresq" w:date="2016-09-12T20:09:00Z">
              <w:tcPr>
                <w:tcW w:w="1537" w:type="dxa"/>
              </w:tcPr>
            </w:tcPrChange>
          </w:tcPr>
          <w:p w:rsidR="004538FA" w:rsidDel="00790B38" w:rsidRDefault="004538FA" w:rsidP="004538FA">
            <w:pPr>
              <w:rPr>
                <w:del w:id="225" w:author="Philip Dumaresq" w:date="2016-09-12T20:09:00Z"/>
              </w:rPr>
            </w:pPr>
          </w:p>
        </w:tc>
        <w:tc>
          <w:tcPr>
            <w:tcW w:w="1657" w:type="dxa"/>
            <w:tcPrChange w:id="226" w:author="Philip Dumaresq" w:date="2016-09-12T20:09:00Z">
              <w:tcPr>
                <w:tcW w:w="1657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227" w:author="Philip Dumaresq" w:date="2016-09-12T20:09:00Z"/>
              </w:rPr>
            </w:pPr>
          </w:p>
        </w:tc>
        <w:tc>
          <w:tcPr>
            <w:tcW w:w="825" w:type="dxa"/>
            <w:tcPrChange w:id="228" w:author="Philip Dumaresq" w:date="2016-09-12T20:09:00Z">
              <w:tcPr>
                <w:tcW w:w="837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229" w:author="Philip Dumaresq" w:date="2016-09-12T20:09:00Z"/>
              </w:rPr>
            </w:pPr>
          </w:p>
        </w:tc>
        <w:tc>
          <w:tcPr>
            <w:tcW w:w="803" w:type="dxa"/>
            <w:tcPrChange w:id="230" w:author="Philip Dumaresq" w:date="2016-09-12T20:09:00Z">
              <w:tcPr>
                <w:tcW w:w="800" w:type="dxa"/>
              </w:tcPr>
            </w:tcPrChange>
          </w:tcPr>
          <w:p w:rsidR="004538FA" w:rsidRPr="007E29B7" w:rsidDel="00790B38" w:rsidRDefault="004538FA" w:rsidP="004538FA">
            <w:pPr>
              <w:jc w:val="center"/>
              <w:rPr>
                <w:del w:id="231" w:author="Philip Dumaresq" w:date="2016-09-12T20:09:00Z"/>
              </w:rPr>
            </w:pPr>
          </w:p>
        </w:tc>
        <w:tc>
          <w:tcPr>
            <w:tcW w:w="2855" w:type="dxa"/>
            <w:tcPrChange w:id="232" w:author="Philip Dumaresq" w:date="2016-09-12T20:09:00Z">
              <w:tcPr>
                <w:tcW w:w="2994" w:type="dxa"/>
              </w:tcPr>
            </w:tcPrChange>
          </w:tcPr>
          <w:p w:rsidR="004538FA" w:rsidRPr="007E29B7" w:rsidDel="00790B38" w:rsidRDefault="004538FA" w:rsidP="004538FA">
            <w:pPr>
              <w:rPr>
                <w:del w:id="233" w:author="Philip Dumaresq" w:date="2016-09-12T20:09:00Z"/>
              </w:rPr>
            </w:pPr>
          </w:p>
        </w:tc>
      </w:tr>
    </w:tbl>
    <w:p w:rsidR="00440DE8" w:rsidRDefault="00440DE8" w:rsidP="00440DE8"/>
    <w:p w:rsidR="00440DE8" w:rsidRDefault="00440DE8" w:rsidP="008313BE">
      <w:pPr>
        <w:rPr>
          <w:lang w:val="en-CA"/>
        </w:rPr>
      </w:pPr>
    </w:p>
    <w:p w:rsidR="00440DE8" w:rsidRPr="008313BE" w:rsidRDefault="00440DE8" w:rsidP="008313BE">
      <w:pPr>
        <w:rPr>
          <w:lang w:val="en-CA"/>
        </w:rPr>
      </w:pPr>
    </w:p>
    <w:p w:rsidR="00C5159C" w:rsidRDefault="00C5159C" w:rsidP="00C5159C">
      <w:pPr>
        <w:pStyle w:val="Heading1"/>
      </w:pPr>
      <w:r>
        <w:t>Conceptual Data Model</w:t>
      </w:r>
    </w:p>
    <w:p w:rsidR="00C5159C" w:rsidRDefault="00C5159C" w:rsidP="00C5159C">
      <w:pPr>
        <w:keepNext/>
        <w:suppressAutoHyphens/>
        <w:ind w:left="1440" w:hanging="1440"/>
        <w:rPr>
          <w:spacing w:val="-3"/>
        </w:rPr>
      </w:pPr>
      <w:r>
        <w:rPr>
          <w:b/>
          <w:i/>
          <w:spacing w:val="-3"/>
        </w:rPr>
        <w:t>Purpose:</w:t>
      </w:r>
      <w:r>
        <w:rPr>
          <w:spacing w:val="-3"/>
        </w:rPr>
        <w:tab/>
        <w:t>Learn to draw a conceptual data model</w:t>
      </w:r>
      <w:r>
        <w:t>.</w:t>
      </w:r>
    </w:p>
    <w:p w:rsidR="00C5159C" w:rsidRDefault="00C5159C" w:rsidP="00C5159C">
      <w:pPr>
        <w:keepNext/>
        <w:spacing w:before="120"/>
        <w:rPr>
          <w:b/>
          <w:i/>
        </w:rPr>
      </w:pPr>
      <w:r>
        <w:rPr>
          <w:b/>
          <w:i/>
        </w:rPr>
        <w:t>To Do:</w:t>
      </w:r>
    </w:p>
    <w:p w:rsidR="00852342" w:rsidRPr="00852342" w:rsidRDefault="00852342" w:rsidP="00C5159C">
      <w:pPr>
        <w:keepNext/>
        <w:spacing w:before="120"/>
      </w:pPr>
      <w:r w:rsidRPr="00852342">
        <w:t xml:space="preserve">Use </w:t>
      </w:r>
      <w:r w:rsidRPr="00852342">
        <w:rPr>
          <w:b/>
        </w:rPr>
        <w:t>Oracle Data Modeler</w:t>
      </w:r>
      <w:r w:rsidRPr="00852342">
        <w:t xml:space="preserve"> to draw the following conceptual data models.</w:t>
      </w:r>
    </w:p>
    <w:p w:rsidR="00C5159C" w:rsidRDefault="00852342" w:rsidP="00C5159C">
      <w:pPr>
        <w:pStyle w:val="Heading2"/>
      </w:pPr>
      <w:r>
        <w:t>D</w:t>
      </w:r>
      <w:r w:rsidR="00C5159C">
        <w:t xml:space="preserve">raw a conceptual data model that represents the following relationships in a hospital environment. </w:t>
      </w:r>
    </w:p>
    <w:p w:rsidR="00C5159C" w:rsidRDefault="00C5159C" w:rsidP="00C5159C">
      <w:pPr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A PHYSICIAN may admit one or more PATIENTs. A PATIENT </w:t>
      </w:r>
      <w:r w:rsidR="00C102AA">
        <w:rPr>
          <w:lang w:val="en-CA"/>
        </w:rPr>
        <w:t xml:space="preserve">is </w:t>
      </w:r>
      <w:r>
        <w:rPr>
          <w:lang w:val="en-CA"/>
        </w:rPr>
        <w:t>admitted by only one PHYSICIAN.</w:t>
      </w:r>
    </w:p>
    <w:p w:rsidR="00C5159C" w:rsidRDefault="00C5159C" w:rsidP="00C5159C">
      <w:pPr>
        <w:numPr>
          <w:ilvl w:val="0"/>
          <w:numId w:val="13"/>
        </w:numPr>
        <w:rPr>
          <w:lang w:val="en-CA"/>
        </w:rPr>
      </w:pPr>
      <w:r>
        <w:rPr>
          <w:lang w:val="en-CA"/>
        </w:rPr>
        <w:t>Each PATIENT is assigned to only one WARD.  Each WARD may contain many PATIENTs.</w:t>
      </w:r>
    </w:p>
    <w:p w:rsidR="00C5159C" w:rsidRDefault="00C5159C" w:rsidP="00C5159C">
      <w:pPr>
        <w:numPr>
          <w:ilvl w:val="0"/>
          <w:numId w:val="13"/>
        </w:numPr>
        <w:rPr>
          <w:lang w:val="en-CA"/>
        </w:rPr>
      </w:pPr>
      <w:r>
        <w:rPr>
          <w:lang w:val="en-CA"/>
        </w:rPr>
        <w:t>A NURSE is assigned to only one WARD. A WARD may have many NURSEs working in it.</w:t>
      </w:r>
    </w:p>
    <w:p w:rsidR="00C5159C" w:rsidRDefault="00C5159C" w:rsidP="00C5159C">
      <w:pPr>
        <w:numPr>
          <w:ilvl w:val="0"/>
          <w:numId w:val="13"/>
        </w:numPr>
        <w:rPr>
          <w:lang w:val="en-CA"/>
        </w:rPr>
      </w:pPr>
      <w:r>
        <w:rPr>
          <w:lang w:val="en-CA"/>
        </w:rPr>
        <w:t>Each NURSE is assigned one or more PATIENTs. A PATIENT is assigned three NURSEs (one for each shift).</w:t>
      </w:r>
    </w:p>
    <w:p w:rsidR="00440DE8" w:rsidRDefault="00440DE8" w:rsidP="00440DE8">
      <w:pPr>
        <w:rPr>
          <w:lang w:val="en-CA"/>
        </w:rPr>
      </w:pPr>
    </w:p>
    <w:p w:rsidR="00440DE8" w:rsidRDefault="00440DE8" w:rsidP="00440DE8">
      <w:pPr>
        <w:rPr>
          <w:lang w:val="en-CA"/>
        </w:rPr>
      </w:pPr>
      <w:r>
        <w:rPr>
          <w:lang w:val="en-CA"/>
        </w:rPr>
        <w:lastRenderedPageBreak/>
        <w:t>Paste model here:</w:t>
      </w:r>
      <w:r w:rsidR="00AB6CD8">
        <w:rPr>
          <w:lang w:val="en-CA"/>
        </w:rPr>
        <w:t xml:space="preserve"> </w:t>
      </w:r>
      <w:del w:id="234" w:author="Philip Dumaresq" w:date="2016-09-12T20:29:00Z">
        <w:r w:rsidR="00AB6CD8" w:rsidDel="00D8366D">
          <w:rPr>
            <w:noProof/>
            <w:lang w:val="en-CA" w:eastAsia="en-CA"/>
          </w:rPr>
          <w:drawing>
            <wp:inline distT="0" distB="0" distL="0" distR="0">
              <wp:extent cx="5943600" cy="1744980"/>
              <wp:effectExtent l="0" t="0" r="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artB-Question1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44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35" w:author="Philip Dumaresq" w:date="2016-09-12T20:30:00Z">
        <w:r w:rsidR="00D8366D">
          <w:rPr>
            <w:noProof/>
            <w:lang w:val="en-CA" w:eastAsia="en-CA"/>
          </w:rPr>
          <w:drawing>
            <wp:inline distT="0" distB="0" distL="0" distR="0">
              <wp:extent cx="5943600" cy="147447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artB-Question1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4744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5159C" w:rsidRDefault="00852342" w:rsidP="00C5159C">
      <w:pPr>
        <w:pStyle w:val="Heading2"/>
      </w:pPr>
      <w:r>
        <w:t>D</w:t>
      </w:r>
      <w:r w:rsidR="00C5159C">
        <w:t xml:space="preserve">raw a conceptual data model for an online catalogue business in which customers can place orders for merchandise. All orders consist of one or more items. An item </w:t>
      </w:r>
      <w:r w:rsidR="00FF16A1">
        <w:t>MAY</w:t>
      </w:r>
      <w:r w:rsidR="00C5159C">
        <w:t xml:space="preserve"> appear on more than one order. </w:t>
      </w:r>
    </w:p>
    <w:p w:rsidR="00440DE8" w:rsidRDefault="00440DE8" w:rsidP="00440DE8">
      <w:pPr>
        <w:rPr>
          <w:lang w:val="en-CA"/>
        </w:rPr>
      </w:pPr>
    </w:p>
    <w:p w:rsidR="00440DE8" w:rsidRDefault="00440DE8" w:rsidP="00440DE8">
      <w:pPr>
        <w:rPr>
          <w:lang w:val="en-CA"/>
        </w:rPr>
      </w:pPr>
      <w:r>
        <w:rPr>
          <w:lang w:val="en-CA"/>
        </w:rPr>
        <w:t>Paste model here:</w:t>
      </w:r>
      <w:r w:rsidR="00AB6CD8">
        <w:rPr>
          <w:lang w:val="en-CA"/>
        </w:rPr>
        <w:t xml:space="preserve"> </w:t>
      </w:r>
      <w:del w:id="236" w:author="Philip Dumaresq" w:date="2016-09-12T20:31:00Z">
        <w:r w:rsidR="00AB6CD8" w:rsidDel="00D8366D">
          <w:rPr>
            <w:noProof/>
            <w:lang w:val="en-CA" w:eastAsia="en-CA"/>
          </w:rPr>
          <w:drawing>
            <wp:inline distT="0" distB="0" distL="0" distR="0">
              <wp:extent cx="5943600" cy="714375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artB-Question2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37" w:author="Philip Dumaresq" w:date="2016-09-12T20:31:00Z">
        <w:r w:rsidR="00D8366D">
          <w:rPr>
            <w:noProof/>
            <w:lang w:val="en-CA" w:eastAsia="en-CA"/>
          </w:rPr>
          <w:drawing>
            <wp:inline distT="0" distB="0" distL="0" distR="0">
              <wp:extent cx="5943600" cy="470535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artB-Question2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70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40DE8" w:rsidRDefault="00440DE8" w:rsidP="00440DE8">
      <w:pPr>
        <w:rPr>
          <w:lang w:val="en-CA"/>
        </w:rPr>
      </w:pPr>
    </w:p>
    <w:p w:rsidR="00440DE8" w:rsidRPr="00440DE8" w:rsidRDefault="00440DE8" w:rsidP="00440DE8">
      <w:pPr>
        <w:rPr>
          <w:lang w:val="en-CA"/>
        </w:rPr>
      </w:pPr>
    </w:p>
    <w:p w:rsidR="00440DE8" w:rsidRDefault="00852342" w:rsidP="001A344A">
      <w:pPr>
        <w:pStyle w:val="Heading2"/>
      </w:pPr>
      <w:r>
        <w:t>D</w:t>
      </w:r>
      <w:r w:rsidR="002D1DEE">
        <w:t xml:space="preserve">raw </w:t>
      </w:r>
      <w:r w:rsidR="007041E2">
        <w:t xml:space="preserve">a conceptual </w:t>
      </w:r>
      <w:r w:rsidR="00E74787">
        <w:t xml:space="preserve">data model </w:t>
      </w:r>
      <w:r>
        <w:t>for the Sales Office from Part I</w:t>
      </w:r>
      <w:r w:rsidR="00B04E80">
        <w:t>.</w:t>
      </w:r>
    </w:p>
    <w:p w:rsidR="005D12A0" w:rsidRDefault="00440DE8" w:rsidP="00440DE8">
      <w:pPr>
        <w:rPr>
          <w:ins w:id="238" w:author="Philip Dumaresq" w:date="2016-09-12T21:10:00Z"/>
        </w:rPr>
      </w:pPr>
      <w:r>
        <w:t>Paste Model here</w:t>
      </w:r>
      <w:r w:rsidR="001A344A" w:rsidRPr="001A344A">
        <w:t xml:space="preserve"> </w:t>
      </w:r>
    </w:p>
    <w:p w:rsidR="002D1DEE" w:rsidRDefault="005D12A0" w:rsidP="00440DE8">
      <w:ins w:id="239" w:author="Philip Dumaresq" w:date="2016-09-12T21:10:00Z">
        <w:r>
          <w:rPr>
            <w:noProof/>
            <w:lang w:val="en-CA" w:eastAsia="en-CA"/>
          </w:rPr>
          <w:drawing>
            <wp:inline distT="0" distB="0" distL="0" distR="0">
              <wp:extent cx="4623038" cy="3930852"/>
              <wp:effectExtent l="0" t="0" r="635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artB-Question3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3038" cy="39308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D3C51" w:rsidRDefault="006D3C51" w:rsidP="006D3C51">
      <w:pPr>
        <w:pStyle w:val="Heading1"/>
      </w:pPr>
      <w:r w:rsidRPr="002D1DEE">
        <w:lastRenderedPageBreak/>
        <w:t>Connection</w:t>
      </w:r>
      <w:r>
        <w:t xml:space="preserve"> Traps</w:t>
      </w:r>
    </w:p>
    <w:p w:rsidR="006D3C51" w:rsidRDefault="006D3C51" w:rsidP="006D3C51">
      <w:pPr>
        <w:keepNext/>
        <w:ind w:left="1080" w:hanging="1080"/>
        <w:rPr>
          <w:lang w:val="en-CA"/>
        </w:rPr>
      </w:pPr>
      <w:r w:rsidRPr="001D2107">
        <w:rPr>
          <w:b/>
          <w:i/>
          <w:lang w:val="en-CA"/>
        </w:rPr>
        <w:t>Purpose:</w:t>
      </w:r>
      <w:r>
        <w:rPr>
          <w:lang w:val="en-CA"/>
        </w:rPr>
        <w:tab/>
        <w:t>Learn how to recognize connection traps and correct them.</w:t>
      </w:r>
    </w:p>
    <w:p w:rsidR="002A7AED" w:rsidRDefault="002A7AED" w:rsidP="002A7AED">
      <w:pPr>
        <w:keepNext/>
        <w:rPr>
          <w:lang w:val="en-CA"/>
        </w:rPr>
      </w:pPr>
    </w:p>
    <w:p w:rsidR="006D3C51" w:rsidRDefault="006D3C51" w:rsidP="006D3C51">
      <w:pPr>
        <w:keepNext/>
        <w:spacing w:before="120"/>
        <w:rPr>
          <w:b/>
        </w:rPr>
      </w:pPr>
      <w:r>
        <w:rPr>
          <w:b/>
        </w:rPr>
        <w:t>To Do:</w:t>
      </w:r>
    </w:p>
    <w:p w:rsidR="002A7AED" w:rsidRDefault="002A7AED" w:rsidP="006D3C51">
      <w:pPr>
        <w:pStyle w:val="Heading2"/>
        <w:keepNext/>
        <w:spacing w:after="120"/>
      </w:pPr>
      <w:r>
        <w:t>Read up on Connection Traps in D10_N03.</w:t>
      </w:r>
    </w:p>
    <w:p w:rsidR="006D3C51" w:rsidRDefault="006D3C51" w:rsidP="006D3C51">
      <w:pPr>
        <w:pStyle w:val="Heading2"/>
        <w:keepNext/>
        <w:spacing w:after="120"/>
      </w:pPr>
      <w:r>
        <w:t xml:space="preserve">The following data model was drawn to represent the relationships between a musician and the albums and song he/she has recorded. However, this diagram contains a connection trap. </w:t>
      </w:r>
    </w:p>
    <w:p w:rsidR="006D3C51" w:rsidRPr="009201C4" w:rsidRDefault="006D3C51" w:rsidP="006D3C51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18CF891D" wp14:editId="6CCBD056">
            <wp:extent cx="5667375" cy="11430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9" t="30569" r="24094" b="5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43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D3C51" w:rsidRDefault="006D3C51" w:rsidP="006D3C51">
      <w:pPr>
        <w:pStyle w:val="Heading3"/>
      </w:pPr>
      <w:r>
        <w:t>I</w:t>
      </w:r>
      <w:r w:rsidRPr="001A2538">
        <w:t xml:space="preserve">dentify the type of trap and explain what the problem is in this particular instance. </w:t>
      </w:r>
    </w:p>
    <w:p w:rsidR="00440DE8" w:rsidRDefault="009E3767" w:rsidP="009E3767">
      <w:pPr>
        <w:ind w:left="720"/>
      </w:pPr>
      <w:r>
        <w:t>Fan trap (Tie Fighter trap)</w:t>
      </w:r>
    </w:p>
    <w:p w:rsidR="00440DE8" w:rsidRPr="00440DE8" w:rsidRDefault="00440DE8" w:rsidP="00440DE8"/>
    <w:p w:rsidR="00440DE8" w:rsidRDefault="006D3C51" w:rsidP="002E3D76">
      <w:pPr>
        <w:pStyle w:val="Heading3"/>
        <w:spacing w:after="120"/>
      </w:pPr>
      <w:r>
        <w:t>R</w:t>
      </w:r>
      <w:r w:rsidRPr="001A2538">
        <w:t xml:space="preserve">edraw the diagram </w:t>
      </w:r>
      <w:r>
        <w:t xml:space="preserve">in Oracle Designer </w:t>
      </w:r>
      <w:r w:rsidRPr="001A2538">
        <w:t>with the trap corrected.</w:t>
      </w:r>
      <w:r>
        <w:t xml:space="preserve"> </w:t>
      </w:r>
    </w:p>
    <w:p w:rsidR="00440DE8" w:rsidDel="00444631" w:rsidRDefault="00440DE8">
      <w:pPr>
        <w:pStyle w:val="Heading3"/>
        <w:numPr>
          <w:ilvl w:val="0"/>
          <w:numId w:val="0"/>
        </w:numPr>
        <w:tabs>
          <w:tab w:val="left" w:pos="1449"/>
        </w:tabs>
        <w:spacing w:after="120"/>
        <w:ind w:left="360"/>
        <w:rPr>
          <w:del w:id="240" w:author="Philip Dumaresq" w:date="2016-09-12T21:23:00Z"/>
        </w:rPr>
        <w:pPrChange w:id="241" w:author="Philip Dumaresq" w:date="2016-09-12T21:16:00Z">
          <w:pPr>
            <w:pStyle w:val="Heading3"/>
            <w:numPr>
              <w:ilvl w:val="0"/>
              <w:numId w:val="0"/>
            </w:numPr>
            <w:tabs>
              <w:tab w:val="clear" w:pos="720"/>
            </w:tabs>
            <w:spacing w:after="120"/>
            <w:ind w:left="360" w:firstLine="0"/>
          </w:pPr>
        </w:pPrChange>
      </w:pPr>
    </w:p>
    <w:p w:rsidR="00440DE8" w:rsidRPr="00440DE8" w:rsidRDefault="00444631" w:rsidP="00440DE8">
      <w:ins w:id="242" w:author="Philip Dumaresq" w:date="2016-09-12T21:24:00Z">
        <w:r>
          <w:rPr>
            <w:noProof/>
            <w:lang w:val="en-CA" w:eastAsia="en-CA"/>
          </w:rPr>
          <w:drawing>
            <wp:inline distT="0" distB="0" distL="0" distR="0">
              <wp:extent cx="3880049" cy="565179"/>
              <wp:effectExtent l="0" t="0" r="6350" b="6350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PartC-Question2B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0049" cy="5651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D3C51" w:rsidRPr="00440DE8" w:rsidRDefault="006D3C51" w:rsidP="002E3D76">
      <w:pPr>
        <w:pStyle w:val="Heading3"/>
        <w:spacing w:after="120"/>
      </w:pPr>
      <w:r>
        <w:t xml:space="preserve">A small company called </w:t>
      </w:r>
      <w:r w:rsidRPr="00440DE8">
        <w:rPr>
          <w:i/>
        </w:rPr>
        <w:t>Geeks with Gears</w:t>
      </w:r>
      <w:r>
        <w:t xml:space="preserve"> employs a number of student technicians to repair computers in customers’ homes. They purchased a number of </w:t>
      </w:r>
      <w:smartTag w:uri="urn:schemas-microsoft-com:office:smarttags" w:element="City">
        <w:smartTag w:uri="urn:schemas-microsoft-com:office:smarttags" w:element="place">
          <w:r>
            <w:t>Austin</w:t>
          </w:r>
        </w:smartTag>
      </w:smartTag>
      <w:r>
        <w:t xml:space="preserve"> minis emblazoned with their logo to make the repair visits. The company has recently franchised. A number of franchises have opened around the city. Each franchise hires and assigns its own technicians and is responsible for a bank of cars. When a technician goes on a call, he/she is assigned to a </w:t>
      </w:r>
      <w:r>
        <w:lastRenderedPageBreak/>
        <w:t>particular car. The following data model was drawn to represent the relationship between franchise, technicians and cars.</w:t>
      </w:r>
    </w:p>
    <w:p w:rsidR="006D3C51" w:rsidRPr="0094550C" w:rsidRDefault="006D3C51" w:rsidP="006D3C51">
      <w:pPr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4151A24E" wp14:editId="73CC4E98">
            <wp:simplePos x="0" y="0"/>
            <wp:positionH relativeFrom="column">
              <wp:align>center</wp:align>
            </wp:positionH>
            <wp:positionV relativeFrom="paragraph">
              <wp:posOffset>4445</wp:posOffset>
            </wp:positionV>
            <wp:extent cx="4200525" cy="1962150"/>
            <wp:effectExtent l="19050" t="19050" r="28575" b="190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C51" w:rsidRDefault="006D3C51" w:rsidP="006D3C51">
      <w:pPr>
        <w:pStyle w:val="Heading3"/>
        <w:keepNext w:val="0"/>
      </w:pPr>
      <w:r>
        <w:t xml:space="preserve">The diagram contains a connection trap. </w:t>
      </w:r>
      <w:r w:rsidRPr="001A2538">
        <w:t xml:space="preserve">Identify the type of trap and explain what the problem is in this particular instance. </w:t>
      </w:r>
    </w:p>
    <w:p w:rsidR="00440DE8" w:rsidRDefault="00440DE8" w:rsidP="00440DE8"/>
    <w:p w:rsidR="00440DE8" w:rsidRDefault="00D71E05" w:rsidP="00440DE8">
      <w:ins w:id="243" w:author="Admin lab" w:date="2016-09-12T16:29:00Z">
        <w:r>
          <w:t>Chasm trap</w:t>
        </w:r>
      </w:ins>
      <w:ins w:id="244" w:author="Philip Dumaresq" w:date="2016-09-12T21:28:00Z">
        <w:r w:rsidR="00444631">
          <w:t>, there’s a relationship between the franchise and the technician, and the technician and the car, but the diagram doesn</w:t>
        </w:r>
      </w:ins>
      <w:ins w:id="245" w:author="Philip Dumaresq" w:date="2016-09-12T21:29:00Z">
        <w:r w:rsidR="00444631">
          <w:t xml:space="preserve">’t show that a franchise actually owns any cars. </w:t>
        </w:r>
      </w:ins>
    </w:p>
    <w:p w:rsidR="00440DE8" w:rsidRPr="00440DE8" w:rsidRDefault="00440DE8" w:rsidP="00440DE8"/>
    <w:p w:rsidR="006D3C51" w:rsidRDefault="006D3C51" w:rsidP="006D3C51">
      <w:pPr>
        <w:pStyle w:val="Heading3"/>
        <w:keepNext w:val="0"/>
      </w:pPr>
      <w:r>
        <w:t>R</w:t>
      </w:r>
      <w:r w:rsidRPr="001A2538">
        <w:t xml:space="preserve">edraw the diagram </w:t>
      </w:r>
      <w:r>
        <w:t xml:space="preserve">in Oracle Designer </w:t>
      </w:r>
      <w:r w:rsidRPr="001A2538">
        <w:t>with the trap corrected.</w:t>
      </w:r>
      <w:r w:rsidRPr="008F3343">
        <w:t xml:space="preserve"> </w:t>
      </w:r>
    </w:p>
    <w:p w:rsidR="00440DE8" w:rsidRDefault="00440DE8" w:rsidP="00440DE8"/>
    <w:p w:rsidR="00440DE8" w:rsidRPr="00440DE8" w:rsidRDefault="00440DE8" w:rsidP="00440DE8"/>
    <w:p w:rsidR="006D3C51" w:rsidRPr="006D3C51" w:rsidRDefault="00444631" w:rsidP="006D3C51">
      <w:pPr>
        <w:rPr>
          <w:lang w:val="en-CA"/>
        </w:rPr>
      </w:pPr>
      <w:ins w:id="246" w:author="Philip Dumaresq" w:date="2016-09-12T21:27:00Z">
        <w:r>
          <w:rPr>
            <w:noProof/>
            <w:lang w:val="en-CA" w:eastAsia="en-CA"/>
          </w:rPr>
          <w:drawing>
            <wp:inline distT="0" distB="0" distL="0" distR="0" wp14:anchorId="40D14CE0" wp14:editId="387F0A36">
              <wp:extent cx="3270418" cy="1200212"/>
              <wp:effectExtent l="0" t="0" r="6350" b="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PartC-Question2E.PN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70418" cy="12002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6D3C51" w:rsidRPr="006D3C51" w:rsidSect="00CD4581"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BC4" w:rsidRDefault="00004BC4">
      <w:r>
        <w:separator/>
      </w:r>
    </w:p>
  </w:endnote>
  <w:endnote w:type="continuationSeparator" w:id="0">
    <w:p w:rsidR="00004BC4" w:rsidRDefault="0000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ADA" w:rsidRPr="00B60F16" w:rsidRDefault="00493ADA">
    <w:pPr>
      <w:pStyle w:val="Footer"/>
      <w:rPr>
        <w:lang w:val="en-CA"/>
      </w:rPr>
    </w:pPr>
    <w:r>
      <w:rPr>
        <w:lang w:val="en-CA"/>
      </w:rPr>
      <w:t>420-D10 Lab 3</w:t>
    </w:r>
    <w:r>
      <w:rPr>
        <w:lang w:val="en-C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45E1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445E1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BC4" w:rsidRDefault="00004BC4">
      <w:r>
        <w:separator/>
      </w:r>
    </w:p>
  </w:footnote>
  <w:footnote w:type="continuationSeparator" w:id="0">
    <w:p w:rsidR="00004BC4" w:rsidRDefault="00004BC4">
      <w:r>
        <w:continuationSeparator/>
      </w:r>
    </w:p>
  </w:footnote>
  <w:footnote w:id="1">
    <w:p w:rsidR="00440DE8" w:rsidRPr="00A93E95" w:rsidRDefault="00440DE8" w:rsidP="00440DE8">
      <w:pPr>
        <w:pStyle w:val="FootnoteText"/>
      </w:pPr>
      <w:r>
        <w:rPr>
          <w:rStyle w:val="FootnoteReference"/>
        </w:rPr>
        <w:footnoteRef/>
      </w:r>
      <w:r>
        <w:t xml:space="preserve"> Optionality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6F2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0FA4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3B7B55"/>
    <w:multiLevelType w:val="multilevel"/>
    <w:tmpl w:val="9F5A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numFmt w:val="none"/>
      <w:lvlText w:val=""/>
      <w:lvlJc w:val="left"/>
      <w:pPr>
        <w:tabs>
          <w:tab w:val="num" w:pos="7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</w:pPr>
    </w:lvl>
  </w:abstractNum>
  <w:abstractNum w:abstractNumId="3" w15:restartNumberingAfterBreak="0">
    <w:nsid w:val="10E317AE"/>
    <w:multiLevelType w:val="hybridMultilevel"/>
    <w:tmpl w:val="53E4A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2814566"/>
    <w:multiLevelType w:val="multilevel"/>
    <w:tmpl w:val="4BE4D754"/>
    <w:lvl w:ilvl="0">
      <w:start w:val="1"/>
      <w:numFmt w:val="upperRoman"/>
      <w:lvlText w:val="Part %1 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6" w15:restartNumberingAfterBreak="0">
    <w:nsid w:val="33AC10DB"/>
    <w:multiLevelType w:val="multilevel"/>
    <w:tmpl w:val="C660D5E8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7" w15:restartNumberingAfterBreak="0">
    <w:nsid w:val="3F1B38F4"/>
    <w:multiLevelType w:val="multilevel"/>
    <w:tmpl w:val="59CEBD6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8" w15:restartNumberingAfterBreak="0">
    <w:nsid w:val="43A84B88"/>
    <w:multiLevelType w:val="hybridMultilevel"/>
    <w:tmpl w:val="BAEA1A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F51E5"/>
    <w:multiLevelType w:val="hybridMultilevel"/>
    <w:tmpl w:val="18DAC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A098A"/>
    <w:multiLevelType w:val="hybridMultilevel"/>
    <w:tmpl w:val="26AE46BC"/>
    <w:lvl w:ilvl="0" w:tplc="D086275A">
      <w:start w:val="4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27E70"/>
    <w:multiLevelType w:val="hybridMultilevel"/>
    <w:tmpl w:val="C3FC2A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26EF3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A3452"/>
    <w:multiLevelType w:val="hybridMultilevel"/>
    <w:tmpl w:val="DA98AA18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71227E71"/>
    <w:multiLevelType w:val="singleLevel"/>
    <w:tmpl w:val="DA244746"/>
    <w:lvl w:ilvl="0">
      <w:start w:val="1"/>
      <w:numFmt w:val="bullet"/>
      <w:pStyle w:val="ListBullet2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721A0E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9712F27"/>
    <w:multiLevelType w:val="hybridMultilevel"/>
    <w:tmpl w:val="3C82B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13"/>
  </w:num>
  <w:num w:numId="7">
    <w:abstractNumId w:val="5"/>
  </w:num>
  <w:num w:numId="8">
    <w:abstractNumId w:val="2"/>
  </w:num>
  <w:num w:numId="9">
    <w:abstractNumId w:val="14"/>
  </w:num>
  <w:num w:numId="10">
    <w:abstractNumId w:val="7"/>
  </w:num>
  <w:num w:numId="11">
    <w:abstractNumId w:val="6"/>
  </w:num>
  <w:num w:numId="12">
    <w:abstractNumId w:val="15"/>
  </w:num>
  <w:num w:numId="13">
    <w:abstractNumId w:val="10"/>
  </w:num>
  <w:num w:numId="14">
    <w:abstractNumId w:val="9"/>
  </w:num>
  <w:num w:numId="15">
    <w:abstractNumId w:val="12"/>
  </w:num>
  <w:num w:numId="16">
    <w:abstractNumId w:val="3"/>
  </w:num>
  <w:num w:numId="17">
    <w:abstractNumId w:val="8"/>
  </w:num>
  <w:num w:numId="1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 lab">
    <w15:presenceInfo w15:providerId="AD" w15:userId="S-1-5-21-219119004-741039572-208020174-35381"/>
  </w15:person>
  <w15:person w15:author="Philip Dumaresq">
    <w15:presenceInfo w15:providerId="Windows Live" w15:userId="28ee7942f2f44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360"/>
  <w:drawingGridHorizontalSpacing w:val="57"/>
  <w:drawingGridVerticalSpacing w:val="3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96"/>
    <w:rsid w:val="00004BC4"/>
    <w:rsid w:val="00052DBC"/>
    <w:rsid w:val="00082C76"/>
    <w:rsid w:val="00101340"/>
    <w:rsid w:val="0010682B"/>
    <w:rsid w:val="0016363E"/>
    <w:rsid w:val="001824C5"/>
    <w:rsid w:val="00192A4B"/>
    <w:rsid w:val="001A344A"/>
    <w:rsid w:val="001E5BAA"/>
    <w:rsid w:val="00201C73"/>
    <w:rsid w:val="00223C96"/>
    <w:rsid w:val="002A7AED"/>
    <w:rsid w:val="002C3CFF"/>
    <w:rsid w:val="002D1DEE"/>
    <w:rsid w:val="002D5BE2"/>
    <w:rsid w:val="002E4E93"/>
    <w:rsid w:val="003161CF"/>
    <w:rsid w:val="003309F1"/>
    <w:rsid w:val="0034623B"/>
    <w:rsid w:val="00362AA9"/>
    <w:rsid w:val="00365657"/>
    <w:rsid w:val="003723C3"/>
    <w:rsid w:val="00384F16"/>
    <w:rsid w:val="003C0968"/>
    <w:rsid w:val="003F2111"/>
    <w:rsid w:val="00413ADA"/>
    <w:rsid w:val="004142FE"/>
    <w:rsid w:val="00440DE8"/>
    <w:rsid w:val="00444631"/>
    <w:rsid w:val="004538FA"/>
    <w:rsid w:val="00493ADA"/>
    <w:rsid w:val="00497007"/>
    <w:rsid w:val="004E000B"/>
    <w:rsid w:val="00522FFB"/>
    <w:rsid w:val="00536F73"/>
    <w:rsid w:val="0054435D"/>
    <w:rsid w:val="005445E1"/>
    <w:rsid w:val="005C19C3"/>
    <w:rsid w:val="005D12A0"/>
    <w:rsid w:val="00612655"/>
    <w:rsid w:val="00655618"/>
    <w:rsid w:val="006B105B"/>
    <w:rsid w:val="006B5C4C"/>
    <w:rsid w:val="006D0B7E"/>
    <w:rsid w:val="006D3C51"/>
    <w:rsid w:val="006E03BC"/>
    <w:rsid w:val="007041E2"/>
    <w:rsid w:val="00710344"/>
    <w:rsid w:val="0074743A"/>
    <w:rsid w:val="00763363"/>
    <w:rsid w:val="00774A4F"/>
    <w:rsid w:val="00790B38"/>
    <w:rsid w:val="007D3907"/>
    <w:rsid w:val="007E25CD"/>
    <w:rsid w:val="00812D7D"/>
    <w:rsid w:val="008313BE"/>
    <w:rsid w:val="00852342"/>
    <w:rsid w:val="008A0D64"/>
    <w:rsid w:val="008E3185"/>
    <w:rsid w:val="008E7A46"/>
    <w:rsid w:val="00924C7B"/>
    <w:rsid w:val="0096388C"/>
    <w:rsid w:val="00977F82"/>
    <w:rsid w:val="009E3767"/>
    <w:rsid w:val="00A37BAC"/>
    <w:rsid w:val="00AA07E7"/>
    <w:rsid w:val="00AB6CD8"/>
    <w:rsid w:val="00AD62B1"/>
    <w:rsid w:val="00B04E80"/>
    <w:rsid w:val="00B43036"/>
    <w:rsid w:val="00B60F16"/>
    <w:rsid w:val="00B87B32"/>
    <w:rsid w:val="00BA557A"/>
    <w:rsid w:val="00BB22A3"/>
    <w:rsid w:val="00BD2131"/>
    <w:rsid w:val="00BE0A8D"/>
    <w:rsid w:val="00C102AA"/>
    <w:rsid w:val="00C43544"/>
    <w:rsid w:val="00C5159C"/>
    <w:rsid w:val="00C87E00"/>
    <w:rsid w:val="00CA60E5"/>
    <w:rsid w:val="00CD4581"/>
    <w:rsid w:val="00CE0D5A"/>
    <w:rsid w:val="00D02D84"/>
    <w:rsid w:val="00D1068C"/>
    <w:rsid w:val="00D42984"/>
    <w:rsid w:val="00D71E05"/>
    <w:rsid w:val="00D81F75"/>
    <w:rsid w:val="00D8366D"/>
    <w:rsid w:val="00D84F2C"/>
    <w:rsid w:val="00D93FC1"/>
    <w:rsid w:val="00DB155A"/>
    <w:rsid w:val="00DE3BF2"/>
    <w:rsid w:val="00E266E1"/>
    <w:rsid w:val="00E379B1"/>
    <w:rsid w:val="00E67398"/>
    <w:rsid w:val="00E72985"/>
    <w:rsid w:val="00E74787"/>
    <w:rsid w:val="00E937DB"/>
    <w:rsid w:val="00E955D8"/>
    <w:rsid w:val="00EA32A1"/>
    <w:rsid w:val="00EC0A8F"/>
    <w:rsid w:val="00EE013E"/>
    <w:rsid w:val="00F5389E"/>
    <w:rsid w:val="00F643EB"/>
    <w:rsid w:val="00F67AB2"/>
    <w:rsid w:val="00F85128"/>
    <w:rsid w:val="00FB1E22"/>
    <w:rsid w:val="00FF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69665835-569E-4080-BE6F-D6CCECAB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23C96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A344A"/>
    <w:pPr>
      <w:keepNext/>
      <w:numPr>
        <w:numId w:val="10"/>
      </w:numPr>
      <w:tabs>
        <w:tab w:val="left" w:pos="360"/>
      </w:tabs>
      <w:spacing w:before="240" w:after="60"/>
      <w:outlineLvl w:val="0"/>
    </w:pPr>
    <w:rPr>
      <w:b/>
      <w:spacing w:val="-3"/>
      <w:kern w:val="28"/>
      <w:sz w:val="28"/>
      <w:lang w:val="en-CA"/>
    </w:rPr>
  </w:style>
  <w:style w:type="paragraph" w:styleId="Heading2">
    <w:name w:val="heading 2"/>
    <w:basedOn w:val="Normal"/>
    <w:next w:val="Normal"/>
    <w:qFormat/>
    <w:rsid w:val="00223C96"/>
    <w:pPr>
      <w:numPr>
        <w:ilvl w:val="1"/>
        <w:numId w:val="10"/>
      </w:numPr>
      <w:spacing w:before="120"/>
      <w:outlineLvl w:val="1"/>
    </w:pPr>
    <w:rPr>
      <w:spacing w:val="-3"/>
      <w:lang w:val="en-CA"/>
    </w:rPr>
  </w:style>
  <w:style w:type="paragraph" w:styleId="Heading3">
    <w:name w:val="heading 3"/>
    <w:basedOn w:val="Normal"/>
    <w:next w:val="Normal"/>
    <w:qFormat/>
    <w:rsid w:val="00223C96"/>
    <w:pPr>
      <w:keepNext/>
      <w:numPr>
        <w:ilvl w:val="2"/>
        <w:numId w:val="10"/>
      </w:numPr>
      <w:suppressAutoHyphens/>
      <w:spacing w:before="120"/>
      <w:outlineLvl w:val="2"/>
    </w:pPr>
    <w:rPr>
      <w:rFonts w:cs="Arial"/>
      <w:bCs/>
    </w:rPr>
  </w:style>
  <w:style w:type="paragraph" w:styleId="Heading4">
    <w:name w:val="heading 4"/>
    <w:basedOn w:val="Normal"/>
    <w:next w:val="Normal"/>
    <w:qFormat/>
    <w:rsid w:val="00223C96"/>
    <w:pPr>
      <w:keepNext/>
      <w:numPr>
        <w:ilvl w:val="3"/>
        <w:numId w:val="10"/>
      </w:numPr>
      <w:tabs>
        <w:tab w:val="left" w:pos="1080"/>
      </w:tabs>
      <w:spacing w:before="120"/>
      <w:outlineLvl w:val="3"/>
    </w:pPr>
    <w:rPr>
      <w:i/>
      <w:spacing w:val="-3"/>
      <w:lang w:val="en-CA"/>
    </w:rPr>
  </w:style>
  <w:style w:type="paragraph" w:styleId="Heading5">
    <w:name w:val="heading 5"/>
    <w:basedOn w:val="Normal"/>
    <w:next w:val="Normal"/>
    <w:qFormat/>
    <w:rsid w:val="00223C96"/>
    <w:pPr>
      <w:numPr>
        <w:ilvl w:val="4"/>
        <w:numId w:val="10"/>
      </w:numPr>
      <w:spacing w:before="240" w:after="60"/>
      <w:outlineLvl w:val="4"/>
    </w:pPr>
    <w:rPr>
      <w:spacing w:val="-3"/>
      <w:sz w:val="22"/>
      <w:lang w:val="en-CA"/>
    </w:rPr>
  </w:style>
  <w:style w:type="paragraph" w:styleId="Heading6">
    <w:name w:val="heading 6"/>
    <w:basedOn w:val="Normal"/>
    <w:next w:val="Normal"/>
    <w:qFormat/>
    <w:rsid w:val="00223C96"/>
    <w:pPr>
      <w:numPr>
        <w:ilvl w:val="5"/>
        <w:numId w:val="10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qFormat/>
    <w:rsid w:val="00223C96"/>
    <w:pPr>
      <w:numPr>
        <w:ilvl w:val="6"/>
        <w:numId w:val="10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qFormat/>
    <w:rsid w:val="00223C96"/>
    <w:pPr>
      <w:numPr>
        <w:ilvl w:val="7"/>
        <w:numId w:val="10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rsid w:val="00223C96"/>
    <w:pPr>
      <w:numPr>
        <w:ilvl w:val="8"/>
        <w:numId w:val="1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Title"/>
    <w:rsid w:val="00924C7B"/>
    <w:pPr>
      <w:spacing w:before="0"/>
    </w:pPr>
    <w:rPr>
      <w:rFonts w:cs="Times New Roman"/>
      <w:bCs w:val="0"/>
      <w:szCs w:val="20"/>
    </w:rPr>
  </w:style>
  <w:style w:type="paragraph" w:styleId="Title">
    <w:name w:val="Title"/>
    <w:basedOn w:val="Normal"/>
    <w:qFormat/>
    <w:rsid w:val="00924C7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rsid w:val="0016363E"/>
    <w:pPr>
      <w:numPr>
        <w:numId w:val="4"/>
      </w:numPr>
    </w:pPr>
  </w:style>
  <w:style w:type="paragraph" w:styleId="ListBullet2">
    <w:name w:val="List Bullet 2"/>
    <w:basedOn w:val="Normal"/>
    <w:rsid w:val="0016363E"/>
    <w:pPr>
      <w:numPr>
        <w:numId w:val="6"/>
      </w:numPr>
      <w:spacing w:before="120"/>
    </w:pPr>
    <w:rPr>
      <w:snapToGrid w:val="0"/>
    </w:rPr>
  </w:style>
  <w:style w:type="paragraph" w:styleId="Footer">
    <w:name w:val="footer"/>
    <w:basedOn w:val="Normal"/>
    <w:rsid w:val="00F643EB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paragraph" w:customStyle="1" w:styleId="Marks">
    <w:name w:val="Marks"/>
    <w:basedOn w:val="Normal"/>
    <w:rsid w:val="0010682B"/>
    <w:pPr>
      <w:keepNext/>
      <w:ind w:left="-1267"/>
    </w:pPr>
  </w:style>
  <w:style w:type="paragraph" w:styleId="Header">
    <w:name w:val="header"/>
    <w:basedOn w:val="Normal"/>
    <w:rsid w:val="00223C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0F16"/>
  </w:style>
  <w:style w:type="table" w:styleId="TableGrid">
    <w:name w:val="Table Grid"/>
    <w:basedOn w:val="TableNormal"/>
    <w:rsid w:val="00DE3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E74787"/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E74787"/>
    <w:rPr>
      <w:rFonts w:ascii="Consolas" w:hAnsi="Consolas"/>
      <w:sz w:val="21"/>
      <w:szCs w:val="21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8313BE"/>
  </w:style>
  <w:style w:type="character" w:customStyle="1" w:styleId="FootnoteTextChar">
    <w:name w:val="Footnote Text Char"/>
    <w:basedOn w:val="DefaultParagraphFont"/>
    <w:link w:val="FootnoteText"/>
    <w:uiPriority w:val="99"/>
    <w:rsid w:val="008313BE"/>
    <w:rPr>
      <w:rFonts w:ascii="Arial" w:hAnsi="Arial"/>
      <w:sz w:val="24"/>
      <w:lang w:val="en-US" w:eastAsia="en-US"/>
    </w:rPr>
  </w:style>
  <w:style w:type="character" w:styleId="FootnoteReference">
    <w:name w:val="footnote reference"/>
    <w:basedOn w:val="DefaultParagraphFont"/>
    <w:uiPriority w:val="99"/>
    <w:rsid w:val="008313BE"/>
    <w:rPr>
      <w:vertAlign w:val="superscript"/>
    </w:rPr>
  </w:style>
  <w:style w:type="paragraph" w:styleId="BalloonText">
    <w:name w:val="Balloon Text"/>
    <w:basedOn w:val="Normal"/>
    <w:link w:val="BalloonTextChar"/>
    <w:rsid w:val="006D3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3C5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4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AADEF-6A22-4C9C-89E0-FED82476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420-D10</vt:lpstr>
    </vt:vector>
  </TitlesOfParts>
  <Company>Heritage College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420-D10</dc:title>
  <dc:creator>ANNE HAMILTON</dc:creator>
  <cp:lastModifiedBy>Philip Dumaresq</cp:lastModifiedBy>
  <cp:revision>2</cp:revision>
  <cp:lastPrinted>2009-09-08T12:20:00Z</cp:lastPrinted>
  <dcterms:created xsi:type="dcterms:W3CDTF">2016-09-13T01:30:00Z</dcterms:created>
  <dcterms:modified xsi:type="dcterms:W3CDTF">2016-09-13T01:30:00Z</dcterms:modified>
</cp:coreProperties>
</file>