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9BDEB" w14:textId="194A6E75" w:rsidR="008C600C" w:rsidRPr="00A03459" w:rsidRDefault="008C600C" w:rsidP="008C600C">
      <w:pPr>
        <w:pStyle w:val="Heading1"/>
        <w:widowControl/>
        <w:spacing w:before="0" w:after="0"/>
        <w:rPr>
          <w:i/>
          <w:snapToGrid/>
          <w:kern w:val="0"/>
          <w:sz w:val="32"/>
        </w:rPr>
      </w:pPr>
      <w:r w:rsidRPr="00A03459">
        <w:rPr>
          <w:i/>
          <w:snapToGrid/>
          <w:kern w:val="0"/>
          <w:sz w:val="32"/>
        </w:rPr>
        <w:t xml:space="preserve">Lab </w:t>
      </w:r>
      <w:r w:rsidR="00E84BCF" w:rsidRPr="00A03459">
        <w:rPr>
          <w:i/>
          <w:snapToGrid/>
          <w:kern w:val="0"/>
          <w:sz w:val="32"/>
        </w:rPr>
        <w:t>1</w:t>
      </w:r>
      <w:r w:rsidR="002B6B27" w:rsidRPr="00A03459">
        <w:rPr>
          <w:i/>
          <w:snapToGrid/>
          <w:kern w:val="0"/>
          <w:sz w:val="32"/>
        </w:rPr>
        <w:t xml:space="preserve"> –</w:t>
      </w:r>
      <w:r w:rsidR="004E7BD3" w:rsidRPr="00A03459">
        <w:rPr>
          <w:i/>
          <w:snapToGrid/>
          <w:kern w:val="0"/>
          <w:sz w:val="32"/>
        </w:rPr>
        <w:t xml:space="preserve"> </w:t>
      </w:r>
      <w:r w:rsidR="006D3B73" w:rsidRPr="00A03459">
        <w:rPr>
          <w:i/>
          <w:snapToGrid/>
          <w:kern w:val="0"/>
          <w:sz w:val="32"/>
        </w:rPr>
        <w:t>HVP</w:t>
      </w:r>
      <w:r w:rsidR="002B6B27" w:rsidRPr="00A03459">
        <w:rPr>
          <w:i/>
          <w:snapToGrid/>
          <w:kern w:val="0"/>
          <w:sz w:val="32"/>
        </w:rPr>
        <w:t xml:space="preserve"> Case Study</w:t>
      </w:r>
      <w:r w:rsidR="006D3B73" w:rsidRPr="00A03459">
        <w:rPr>
          <w:i/>
          <w:snapToGrid/>
          <w:kern w:val="0"/>
          <w:sz w:val="32"/>
        </w:rPr>
        <w:t>,</w:t>
      </w:r>
      <w:r w:rsidR="002B6B27" w:rsidRPr="00A03459">
        <w:rPr>
          <w:i/>
          <w:snapToGrid/>
          <w:kern w:val="0"/>
          <w:sz w:val="32"/>
        </w:rPr>
        <w:t xml:space="preserve"> </w:t>
      </w:r>
      <w:r w:rsidR="00B338E0" w:rsidRPr="00A03459">
        <w:rPr>
          <w:i/>
          <w:snapToGrid/>
          <w:kern w:val="0"/>
          <w:sz w:val="32"/>
        </w:rPr>
        <w:t>Résumé</w:t>
      </w:r>
      <w:r w:rsidR="006D3B73" w:rsidRPr="00A03459">
        <w:rPr>
          <w:i/>
          <w:snapToGrid/>
          <w:kern w:val="0"/>
          <w:sz w:val="32"/>
        </w:rPr>
        <w:t xml:space="preserve">, SDLC </w:t>
      </w:r>
      <w:r w:rsidR="00D84843" w:rsidRPr="00A03459">
        <w:rPr>
          <w:i/>
          <w:snapToGrid/>
          <w:kern w:val="0"/>
          <w:sz w:val="32"/>
        </w:rPr>
        <w:t>Methodologies</w:t>
      </w:r>
      <w:r w:rsidR="006D3B73" w:rsidRPr="00A03459">
        <w:rPr>
          <w:i/>
          <w:snapToGrid/>
          <w:kern w:val="0"/>
          <w:sz w:val="32"/>
        </w:rPr>
        <w:t xml:space="preserve"> and Project Roles</w:t>
      </w:r>
    </w:p>
    <w:p w14:paraId="22C7C048" w14:textId="77777777" w:rsidR="008C600C" w:rsidRPr="00A03459" w:rsidRDefault="008C600C" w:rsidP="008C600C">
      <w:pPr>
        <w:tabs>
          <w:tab w:val="left" w:pos="1800"/>
          <w:tab w:val="left" w:pos="2160"/>
          <w:tab w:val="left" w:pos="2880"/>
          <w:tab w:val="left" w:pos="3840"/>
        </w:tabs>
        <w:suppressAutoHyphens/>
        <w:rPr>
          <w:lang w:val="en-CA"/>
        </w:rPr>
      </w:pPr>
    </w:p>
    <w:p w14:paraId="642850D0" w14:textId="77777777" w:rsidR="008C600C" w:rsidRPr="00A03459"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rsidRPr="00A03459">
        <w:t>Date assigned:</w:t>
      </w:r>
      <w:r w:rsidRPr="00A03459">
        <w:tab/>
      </w:r>
      <w:r w:rsidR="00DA678C" w:rsidRPr="00A03459">
        <w:t>Friday</w:t>
      </w:r>
      <w:r w:rsidR="00B76AFF" w:rsidRPr="00A03459">
        <w:t>, August 2</w:t>
      </w:r>
      <w:r w:rsidR="00DA678C" w:rsidRPr="00A03459">
        <w:t>6, 2016</w:t>
      </w:r>
    </w:p>
    <w:p w14:paraId="79B1206A" w14:textId="77777777" w:rsidR="008C600C" w:rsidRPr="00A0345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sidRPr="00A03459">
        <w:t>Date due:</w:t>
      </w:r>
      <w:r w:rsidRPr="00A03459">
        <w:rPr>
          <w:color w:val="FF0000"/>
        </w:rPr>
        <w:tab/>
      </w:r>
      <w:r w:rsidR="00DA678C" w:rsidRPr="00A03459">
        <w:rPr>
          <w:b/>
          <w:color w:val="FF0000"/>
        </w:rPr>
        <w:t>Friday, August 26, 2016</w:t>
      </w:r>
      <w:r w:rsidRPr="00A03459">
        <w:rPr>
          <w:b/>
          <w:color w:val="FF0000"/>
        </w:rPr>
        <w:t xml:space="preserve">, </w:t>
      </w:r>
      <w:r w:rsidR="00DF7FE5" w:rsidRPr="00A03459">
        <w:rPr>
          <w:b/>
          <w:color w:val="FF0000"/>
        </w:rPr>
        <w:t>12</w:t>
      </w:r>
      <w:r w:rsidR="00A55EAF" w:rsidRPr="00A03459">
        <w:rPr>
          <w:b/>
          <w:color w:val="FF0000"/>
        </w:rPr>
        <w:t>:00 p.</w:t>
      </w:r>
      <w:r w:rsidRPr="00A03459">
        <w:rPr>
          <w:b/>
          <w:color w:val="FF0000"/>
        </w:rPr>
        <w:t>m.</w:t>
      </w:r>
    </w:p>
    <w:p w14:paraId="1B356F15" w14:textId="77777777" w:rsidR="008C600C" w:rsidRPr="00A03459" w:rsidRDefault="008C600C" w:rsidP="008C600C">
      <w:pPr>
        <w:pBdr>
          <w:bottom w:val="single" w:sz="4" w:space="1" w:color="auto"/>
        </w:pBdr>
        <w:suppressAutoHyphens/>
        <w:rPr>
          <w:b/>
        </w:rPr>
      </w:pPr>
    </w:p>
    <w:p w14:paraId="6BF333BF" w14:textId="77777777" w:rsidR="008C600C" w:rsidRPr="00A03459" w:rsidRDefault="008C600C" w:rsidP="008C600C">
      <w:pPr>
        <w:pBdr>
          <w:bottom w:val="single" w:sz="4" w:space="1" w:color="auto"/>
        </w:pBdr>
        <w:suppressAutoHyphens/>
      </w:pPr>
      <w:r w:rsidRPr="00A03459">
        <w:rPr>
          <w:b/>
        </w:rPr>
        <w:t>Learning Objectives</w:t>
      </w:r>
    </w:p>
    <w:p w14:paraId="6C150C49" w14:textId="77777777" w:rsidR="008C600C" w:rsidRPr="00A03459" w:rsidRDefault="008C600C" w:rsidP="008C600C">
      <w:pPr>
        <w:tabs>
          <w:tab w:val="left" w:pos="1800"/>
        </w:tabs>
        <w:suppressAutoHyphens/>
      </w:pPr>
    </w:p>
    <w:p w14:paraId="7E854DEB" w14:textId="77777777" w:rsidR="008C600C" w:rsidRPr="00A03459" w:rsidRDefault="008C600C" w:rsidP="008C600C">
      <w:pPr>
        <w:tabs>
          <w:tab w:val="left" w:pos="1800"/>
        </w:tabs>
        <w:suppressAutoHyphens/>
      </w:pPr>
      <w:r w:rsidRPr="00A03459">
        <w:t>Upon successful completion of this lab exercise, the student will be able to:</w:t>
      </w:r>
    </w:p>
    <w:p w14:paraId="1DA0D2EF" w14:textId="77777777" w:rsidR="00B87B38" w:rsidRPr="00A03459" w:rsidRDefault="00B87B38" w:rsidP="00B87B38">
      <w:pPr>
        <w:pStyle w:val="ListBullet"/>
      </w:pPr>
      <w:r w:rsidRPr="00A03459">
        <w:t xml:space="preserve">Understand </w:t>
      </w:r>
      <w:r w:rsidR="002B6B27" w:rsidRPr="00A03459">
        <w:t xml:space="preserve">the </w:t>
      </w:r>
      <w:r w:rsidR="002667AF" w:rsidRPr="00A03459">
        <w:t>basics of the case s</w:t>
      </w:r>
      <w:r w:rsidR="002B6B27" w:rsidRPr="00A03459">
        <w:t>tudy for Happy Valley Kennels</w:t>
      </w:r>
    </w:p>
    <w:p w14:paraId="3DC8CB4E" w14:textId="77777777" w:rsidR="00B76AFF" w:rsidRPr="00A03459" w:rsidRDefault="00B76AFF" w:rsidP="00B76AFF">
      <w:pPr>
        <w:pStyle w:val="ListBullet"/>
      </w:pPr>
      <w:r w:rsidRPr="00A03459">
        <w:t>Update their resume with their most recent work experience</w:t>
      </w:r>
    </w:p>
    <w:p w14:paraId="5B2C36D1" w14:textId="77777777" w:rsidR="00B76AFF" w:rsidRPr="00A03459" w:rsidRDefault="00B76AFF" w:rsidP="00B76AFF">
      <w:pPr>
        <w:pStyle w:val="ListBullet"/>
      </w:pPr>
      <w:r w:rsidRPr="00A03459">
        <w:t>Proceed with their time management assignments</w:t>
      </w:r>
    </w:p>
    <w:p w14:paraId="4A3FD4B4" w14:textId="77777777" w:rsidR="000D10AE" w:rsidRPr="00A03459" w:rsidRDefault="000D10AE" w:rsidP="000D10AE">
      <w:pPr>
        <w:pStyle w:val="ListBullet"/>
      </w:pPr>
      <w:r w:rsidRPr="00A03459">
        <w:t>Understand System Development Life Cycle and Methodologies</w:t>
      </w:r>
    </w:p>
    <w:p w14:paraId="2056A3E6" w14:textId="36DA6182" w:rsidR="006D3B73" w:rsidRPr="00A03459" w:rsidRDefault="006D3B73" w:rsidP="000D10AE">
      <w:pPr>
        <w:pStyle w:val="ListBullet"/>
      </w:pPr>
      <w:r w:rsidRPr="00A03459">
        <w:t>Understanding the Project Team</w:t>
      </w:r>
    </w:p>
    <w:p w14:paraId="0DCFE2FF" w14:textId="77777777" w:rsidR="000D10AE" w:rsidRPr="00A03459" w:rsidRDefault="000D10AE" w:rsidP="000D10AE">
      <w:pPr>
        <w:pStyle w:val="ListBullet"/>
      </w:pPr>
      <w:r w:rsidRPr="00A03459">
        <w:t>Understand Agile development methods</w:t>
      </w:r>
    </w:p>
    <w:p w14:paraId="7B440FCC" w14:textId="77777777" w:rsidR="000D10AE" w:rsidRPr="00A03459" w:rsidRDefault="000D10AE" w:rsidP="00203A3D">
      <w:pPr>
        <w:pStyle w:val="ListBullet"/>
        <w:numPr>
          <w:ilvl w:val="0"/>
          <w:numId w:val="0"/>
        </w:numPr>
        <w:ind w:left="720"/>
      </w:pPr>
    </w:p>
    <w:p w14:paraId="7D1F0A07" w14:textId="77777777" w:rsidR="008C600C" w:rsidRPr="00A03459" w:rsidRDefault="008C600C" w:rsidP="008C600C">
      <w:pPr>
        <w:pStyle w:val="ListBullet"/>
        <w:numPr>
          <w:ilvl w:val="0"/>
          <w:numId w:val="0"/>
        </w:numPr>
      </w:pPr>
    </w:p>
    <w:p w14:paraId="2AD0B7BD" w14:textId="77777777" w:rsidR="008C600C" w:rsidRPr="00A03459" w:rsidRDefault="008C600C" w:rsidP="008C600C">
      <w:pPr>
        <w:pStyle w:val="SubHead2"/>
        <w:pBdr>
          <w:bottom w:val="single" w:sz="4" w:space="1" w:color="auto"/>
        </w:pBdr>
        <w:suppressAutoHyphens/>
        <w:spacing w:before="0" w:after="0"/>
      </w:pPr>
      <w:r w:rsidRPr="00A03459">
        <w:t>To do:</w:t>
      </w:r>
    </w:p>
    <w:p w14:paraId="2425979E" w14:textId="77777777" w:rsidR="008C600C" w:rsidRPr="00A03459" w:rsidRDefault="008C600C" w:rsidP="008C600C">
      <w:pPr>
        <w:suppressAutoHyphens/>
      </w:pPr>
    </w:p>
    <w:p w14:paraId="1277639E" w14:textId="77777777" w:rsidR="00EA2375" w:rsidRPr="00A03459" w:rsidRDefault="00EA2375" w:rsidP="002667AF">
      <w:pPr>
        <w:pStyle w:val="ListBullet"/>
        <w:numPr>
          <w:ilvl w:val="0"/>
          <w:numId w:val="0"/>
        </w:numPr>
        <w:spacing w:line="276" w:lineRule="auto"/>
        <w:rPr>
          <w:b/>
          <w:lang w:val="en-US"/>
        </w:rPr>
      </w:pPr>
    </w:p>
    <w:p w14:paraId="09356EA8" w14:textId="3140D60B" w:rsidR="002667AF" w:rsidRPr="00A03459" w:rsidRDefault="00A678BD" w:rsidP="002667AF">
      <w:pPr>
        <w:pStyle w:val="ListBullet"/>
        <w:numPr>
          <w:ilvl w:val="0"/>
          <w:numId w:val="0"/>
        </w:numPr>
        <w:spacing w:line="276" w:lineRule="auto"/>
        <w:rPr>
          <w:b/>
        </w:rPr>
      </w:pPr>
      <w:r w:rsidRPr="00A03459">
        <w:rPr>
          <w:b/>
        </w:rPr>
        <w:t>Pa</w:t>
      </w:r>
      <w:r w:rsidR="00EA2375" w:rsidRPr="00A03459">
        <w:rPr>
          <w:b/>
        </w:rPr>
        <w:t xml:space="preserve">rt </w:t>
      </w:r>
      <w:r w:rsidR="00642E82" w:rsidRPr="00A03459">
        <w:rPr>
          <w:b/>
        </w:rPr>
        <w:t>1</w:t>
      </w:r>
      <w:r w:rsidR="002667AF" w:rsidRPr="00A03459">
        <w:rPr>
          <w:b/>
        </w:rPr>
        <w:t xml:space="preserve"> – Happy Valley Kennels Case Study Introduction</w:t>
      </w:r>
    </w:p>
    <w:p w14:paraId="61E2D6BB" w14:textId="77777777" w:rsidR="00A678BD" w:rsidRPr="00A03459" w:rsidRDefault="00A678BD" w:rsidP="00A678BD">
      <w:pPr>
        <w:suppressAutoHyphens/>
        <w:rPr>
          <w:szCs w:val="24"/>
        </w:rPr>
      </w:pPr>
      <w:r w:rsidRPr="00A03459">
        <w:rPr>
          <w:szCs w:val="24"/>
        </w:rPr>
        <w:t>Save this document as a</w:t>
      </w:r>
      <w:r w:rsidRPr="00A03459">
        <w:rPr>
          <w:szCs w:val="24"/>
          <w:lang w:val="en-CA"/>
        </w:rPr>
        <w:t xml:space="preserve"> Word document named </w:t>
      </w:r>
      <w:r w:rsidRPr="00A03459">
        <w:rPr>
          <w:b/>
          <w:szCs w:val="24"/>
        </w:rPr>
        <w:t>YourUserName_E1</w:t>
      </w:r>
      <w:r w:rsidR="00EA3343" w:rsidRPr="00A03459">
        <w:rPr>
          <w:b/>
          <w:szCs w:val="24"/>
        </w:rPr>
        <w:t>1</w:t>
      </w:r>
      <w:r w:rsidRPr="00A03459">
        <w:rPr>
          <w:b/>
          <w:szCs w:val="24"/>
        </w:rPr>
        <w:t xml:space="preserve">_L01_Intro.docx </w:t>
      </w:r>
      <w:r w:rsidRPr="00A03459">
        <w:rPr>
          <w:szCs w:val="24"/>
        </w:rPr>
        <w:t>in your 420-E1</w:t>
      </w:r>
      <w:r w:rsidR="00EA3343" w:rsidRPr="00A03459">
        <w:rPr>
          <w:szCs w:val="24"/>
        </w:rPr>
        <w:t>1</w:t>
      </w:r>
      <w:r w:rsidRPr="00A03459">
        <w:rPr>
          <w:szCs w:val="24"/>
        </w:rPr>
        <w:t xml:space="preserve"> folder</w:t>
      </w:r>
      <w:r w:rsidRPr="00A03459">
        <w:rPr>
          <w:b/>
          <w:szCs w:val="24"/>
        </w:rPr>
        <w:t xml:space="preserve"> </w:t>
      </w:r>
      <w:r w:rsidRPr="00A03459">
        <w:rPr>
          <w:szCs w:val="24"/>
        </w:rPr>
        <w:t>in your home drive.  The document will hold your answers for your lab.</w:t>
      </w:r>
    </w:p>
    <w:p w14:paraId="39986710" w14:textId="77777777" w:rsidR="007C311B" w:rsidRPr="00A03459" w:rsidRDefault="007C311B" w:rsidP="002667AF">
      <w:pPr>
        <w:pStyle w:val="ListBullet"/>
        <w:numPr>
          <w:ilvl w:val="0"/>
          <w:numId w:val="0"/>
        </w:numPr>
        <w:spacing w:line="276" w:lineRule="auto"/>
        <w:rPr>
          <w:lang w:val="en-US"/>
        </w:rPr>
      </w:pPr>
    </w:p>
    <w:p w14:paraId="091E309F" w14:textId="46CFD357" w:rsidR="004B1E6C" w:rsidRPr="00A03459" w:rsidRDefault="007C311B" w:rsidP="004B1E6C">
      <w:pPr>
        <w:suppressAutoHyphens/>
      </w:pPr>
      <w:r w:rsidRPr="00A03459">
        <w:t xml:space="preserve">Go to the Systems I course in </w:t>
      </w:r>
      <w:r w:rsidR="00447DE0" w:rsidRPr="00A03459">
        <w:t>Moodle.  R</w:t>
      </w:r>
      <w:r w:rsidR="004B1E6C" w:rsidRPr="00A03459">
        <w:t xml:space="preserve">ead the entire document </w:t>
      </w:r>
      <w:r w:rsidR="00447DE0" w:rsidRPr="00A03459">
        <w:t xml:space="preserve">called Happy Valley Kennels Case Study – Initial Interview </w:t>
      </w:r>
      <w:r w:rsidR="004B1E6C" w:rsidRPr="00A03459">
        <w:t xml:space="preserve">provided on the </w:t>
      </w:r>
      <w:r w:rsidR="00447DE0" w:rsidRPr="00A03459">
        <w:t xml:space="preserve">case study </w:t>
      </w:r>
      <w:r w:rsidR="004B1E6C" w:rsidRPr="00A03459">
        <w:t xml:space="preserve">course website.  </w:t>
      </w:r>
      <w:r w:rsidR="00447DE0" w:rsidRPr="00A03459">
        <w:t xml:space="preserve">Also look at the Happy Valley Kennel Price List document.  </w:t>
      </w:r>
      <w:r w:rsidR="004B1E6C" w:rsidRPr="00A03459">
        <w:t>You will need to refer to th</w:t>
      </w:r>
      <w:r w:rsidR="00447DE0" w:rsidRPr="00A03459">
        <w:t>ese</w:t>
      </w:r>
      <w:r w:rsidR="004B1E6C" w:rsidRPr="00A03459">
        <w:t xml:space="preserve"> document</w:t>
      </w:r>
      <w:r w:rsidR="00447DE0" w:rsidRPr="00A03459">
        <w:t>s</w:t>
      </w:r>
      <w:r w:rsidR="004B1E6C" w:rsidRPr="00A03459">
        <w:t xml:space="preserve"> often for this course and others, so reading it thoroughly is very important.</w:t>
      </w:r>
    </w:p>
    <w:p w14:paraId="663BECBF" w14:textId="77777777" w:rsidR="004B1E6C" w:rsidRPr="00A03459" w:rsidRDefault="004B1E6C" w:rsidP="004B1E6C">
      <w:pPr>
        <w:suppressAutoHyphens/>
      </w:pPr>
    </w:p>
    <w:p w14:paraId="23F642F1" w14:textId="77777777" w:rsidR="008C600C" w:rsidRPr="00A03459" w:rsidRDefault="002B6B27" w:rsidP="00CD7C9E">
      <w:pPr>
        <w:numPr>
          <w:ilvl w:val="0"/>
          <w:numId w:val="2"/>
        </w:numPr>
        <w:suppressAutoHyphens/>
      </w:pPr>
      <w:r w:rsidRPr="00A03459">
        <w:t>What is the project role that “You” have in the interview with the Reads?</w:t>
      </w:r>
    </w:p>
    <w:p w14:paraId="3972CC14" w14:textId="16BB8361" w:rsidR="00974B9F" w:rsidRPr="00A03459" w:rsidRDefault="00BE58E0">
      <w:pPr>
        <w:suppressAutoHyphens/>
        <w:ind w:left="360" w:firstLine="360"/>
        <w:rPr>
          <w:ins w:id="0" w:author="Admin lab" w:date="2016-08-26T09:56:00Z"/>
          <w:color w:val="000000" w:themeColor="text1"/>
        </w:rPr>
        <w:pPrChange w:id="1" w:author="Admin lab" w:date="2016-08-26T09:22:00Z">
          <w:pPr>
            <w:suppressAutoHyphens/>
            <w:ind w:left="360"/>
          </w:pPr>
        </w:pPrChange>
      </w:pPr>
      <w:ins w:id="2" w:author="Admin lab" w:date="2016-08-26T09:21:00Z">
        <w:r w:rsidRPr="00A03459">
          <w:rPr>
            <w:color w:val="000000" w:themeColor="text1"/>
            <w:rPrChange w:id="3" w:author="Admin lab" w:date="2016-08-26T11:44:00Z">
              <w:rPr>
                <w:color w:val="1F497D" w:themeColor="text2"/>
              </w:rPr>
            </w:rPrChange>
          </w:rPr>
          <w:t>System Analyst</w:t>
        </w:r>
      </w:ins>
    </w:p>
    <w:p w14:paraId="68475260" w14:textId="77777777" w:rsidR="003F3299" w:rsidRPr="00A03459" w:rsidRDefault="003F3299">
      <w:pPr>
        <w:suppressAutoHyphens/>
        <w:ind w:left="360" w:firstLine="360"/>
        <w:rPr>
          <w:color w:val="000000" w:themeColor="text1"/>
          <w:rPrChange w:id="4" w:author="Admin lab" w:date="2016-08-26T11:44:00Z">
            <w:rPr>
              <w:color w:val="1F497D" w:themeColor="text2"/>
            </w:rPr>
          </w:rPrChange>
        </w:rPr>
        <w:pPrChange w:id="5" w:author="Admin lab" w:date="2016-08-26T09:22:00Z">
          <w:pPr>
            <w:suppressAutoHyphens/>
            <w:ind w:left="360"/>
          </w:pPr>
        </w:pPrChange>
      </w:pPr>
    </w:p>
    <w:p w14:paraId="040BDB69" w14:textId="77777777" w:rsidR="00974B9F" w:rsidRPr="00A03459" w:rsidRDefault="002B6B27" w:rsidP="00CD7C9E">
      <w:pPr>
        <w:numPr>
          <w:ilvl w:val="0"/>
          <w:numId w:val="2"/>
        </w:numPr>
        <w:suppressAutoHyphens/>
      </w:pPr>
      <w:r w:rsidRPr="00A03459">
        <w:t xml:space="preserve">How are reservations </w:t>
      </w:r>
      <w:r w:rsidR="00217BC8" w:rsidRPr="00A03459">
        <w:t xml:space="preserve">made </w:t>
      </w:r>
      <w:r w:rsidRPr="00A03459">
        <w:t>at this time?</w:t>
      </w:r>
      <w:r w:rsidR="00217BC8" w:rsidRPr="00A03459">
        <w:t xml:space="preserve">  How do the Reads want to change the reservation system?</w:t>
      </w:r>
    </w:p>
    <w:p w14:paraId="55ECEAD7" w14:textId="198FBD09" w:rsidR="0022660C" w:rsidRPr="00A03459" w:rsidRDefault="00BE58E0">
      <w:pPr>
        <w:ind w:left="720"/>
        <w:rPr>
          <w:ins w:id="6" w:author="Admin lab" w:date="2016-08-26T09:56:00Z"/>
        </w:rPr>
        <w:pPrChange w:id="7" w:author="Admin lab" w:date="2016-08-26T09:22:00Z">
          <w:pPr>
            <w:ind w:left="360"/>
          </w:pPr>
        </w:pPrChange>
      </w:pPr>
      <w:ins w:id="8" w:author="Admin lab" w:date="2016-08-26T09:21:00Z">
        <w:r w:rsidRPr="00A03459">
          <w:t>Right now most reservations are made by phone, but they feel as though they</w:t>
        </w:r>
      </w:ins>
      <w:ins w:id="9" w:author="Admin lab" w:date="2016-08-26T09:22:00Z">
        <w:r w:rsidRPr="00A03459">
          <w:t xml:space="preserve">’re losing clients because they have so many people who as if they can make reservations online. </w:t>
        </w:r>
      </w:ins>
    </w:p>
    <w:p w14:paraId="13301268" w14:textId="77777777" w:rsidR="003F3299" w:rsidRPr="00A03459" w:rsidRDefault="003F3299">
      <w:pPr>
        <w:ind w:left="720"/>
        <w:pPrChange w:id="10" w:author="Admin lab" w:date="2016-08-26T09:22:00Z">
          <w:pPr>
            <w:ind w:left="360"/>
          </w:pPr>
        </w:pPrChange>
      </w:pPr>
    </w:p>
    <w:p w14:paraId="7CFA0D92" w14:textId="77777777" w:rsidR="0022660C" w:rsidRPr="00A03459" w:rsidRDefault="00217BC8" w:rsidP="00CD7C9E">
      <w:pPr>
        <w:numPr>
          <w:ilvl w:val="0"/>
          <w:numId w:val="2"/>
        </w:numPr>
        <w:suppressAutoHyphens/>
      </w:pPr>
      <w:r w:rsidRPr="00A03459">
        <w:t>What is the benefit to Happy Valley Kennels (HVK) to developing this system</w:t>
      </w:r>
      <w:r w:rsidR="0022660C" w:rsidRPr="00A03459">
        <w:t>?</w:t>
      </w:r>
    </w:p>
    <w:p w14:paraId="1FE7A795" w14:textId="0DE47DE7" w:rsidR="00217BC8" w:rsidRPr="00A03459" w:rsidRDefault="00BE58E0">
      <w:pPr>
        <w:ind w:left="720"/>
        <w:rPr>
          <w:ins w:id="11" w:author="Admin lab" w:date="2016-08-26T09:56:00Z"/>
          <w:color w:val="000000" w:themeColor="text1"/>
        </w:rPr>
        <w:pPrChange w:id="12" w:author="Admin lab" w:date="2016-08-26T09:23:00Z">
          <w:pPr>
            <w:ind w:left="360"/>
          </w:pPr>
        </w:pPrChange>
      </w:pPr>
      <w:ins w:id="13" w:author="Admin lab" w:date="2016-08-26T09:23:00Z">
        <w:r w:rsidRPr="00A03459">
          <w:rPr>
            <w:color w:val="000000" w:themeColor="text1"/>
            <w:rPrChange w:id="14" w:author="Admin lab" w:date="2016-08-26T11:44:00Z">
              <w:rPr>
                <w:color w:val="1F497D" w:themeColor="text2"/>
              </w:rPr>
            </w:rPrChange>
          </w:rPr>
          <w:t>They can attract more customers by having online options available to them for booking.</w:t>
        </w:r>
      </w:ins>
    </w:p>
    <w:p w14:paraId="363ED7FA" w14:textId="77777777" w:rsidR="003F3299" w:rsidRPr="00A03459" w:rsidRDefault="003F3299">
      <w:pPr>
        <w:ind w:left="720"/>
        <w:rPr>
          <w:color w:val="000000" w:themeColor="text1"/>
          <w:rPrChange w:id="15" w:author="Admin lab" w:date="2016-08-26T11:44:00Z">
            <w:rPr>
              <w:color w:val="1F497D" w:themeColor="text2"/>
            </w:rPr>
          </w:rPrChange>
        </w:rPr>
        <w:pPrChange w:id="16" w:author="Admin lab" w:date="2016-08-26T09:23:00Z">
          <w:pPr>
            <w:ind w:left="360"/>
          </w:pPr>
        </w:pPrChange>
      </w:pPr>
    </w:p>
    <w:p w14:paraId="1514B741" w14:textId="77777777" w:rsidR="00217BC8" w:rsidRPr="00A03459" w:rsidRDefault="00217BC8" w:rsidP="00CD7C9E">
      <w:pPr>
        <w:numPr>
          <w:ilvl w:val="0"/>
          <w:numId w:val="2"/>
        </w:numPr>
        <w:suppressAutoHyphens/>
      </w:pPr>
      <w:r w:rsidRPr="00A03459">
        <w:t>How many runs are there at HVK? How many are covered?  How many are designed to accommodate large dogs?</w:t>
      </w:r>
    </w:p>
    <w:p w14:paraId="56C6EDF6" w14:textId="2F9AB1C1" w:rsidR="004B1E6C" w:rsidRPr="00A03459" w:rsidRDefault="00606534">
      <w:pPr>
        <w:ind w:left="720"/>
        <w:rPr>
          <w:ins w:id="17" w:author="Admin lab" w:date="2016-08-26T09:56:00Z"/>
          <w:color w:val="000000" w:themeColor="text1"/>
        </w:rPr>
        <w:pPrChange w:id="18" w:author="Admin lab" w:date="2016-08-26T09:23:00Z">
          <w:pPr>
            <w:ind w:left="360"/>
          </w:pPr>
        </w:pPrChange>
      </w:pPr>
      <w:ins w:id="19" w:author="Admin lab" w:date="2016-08-26T09:31:00Z">
        <w:r w:rsidRPr="00A03459">
          <w:rPr>
            <w:color w:val="000000" w:themeColor="text1"/>
            <w:rPrChange w:id="20" w:author="Admin lab" w:date="2016-08-26T11:44:00Z">
              <w:rPr>
                <w:color w:val="1F497D" w:themeColor="text2"/>
              </w:rPr>
            </w:rPrChange>
          </w:rPr>
          <w:t xml:space="preserve">8 runs are covered, </w:t>
        </w:r>
      </w:ins>
      <w:ins w:id="21" w:author="Admin lab" w:date="2016-08-26T09:32:00Z">
        <w:r w:rsidRPr="00A03459">
          <w:rPr>
            <w:color w:val="000000" w:themeColor="text1"/>
            <w:rPrChange w:id="22" w:author="Admin lab" w:date="2016-08-26T11:44:00Z">
              <w:rPr>
                <w:color w:val="1F497D" w:themeColor="text2"/>
              </w:rPr>
            </w:rPrChange>
          </w:rPr>
          <w:t>16 can accommodate larger dogs</w:t>
        </w:r>
      </w:ins>
    </w:p>
    <w:p w14:paraId="23F07481" w14:textId="77777777" w:rsidR="003F3299" w:rsidRPr="00A03459" w:rsidRDefault="003F3299">
      <w:pPr>
        <w:ind w:left="720"/>
        <w:rPr>
          <w:color w:val="000000" w:themeColor="text1"/>
          <w:rPrChange w:id="23" w:author="Admin lab" w:date="2016-08-26T11:44:00Z">
            <w:rPr>
              <w:color w:val="1F497D" w:themeColor="text2"/>
            </w:rPr>
          </w:rPrChange>
        </w:rPr>
        <w:pPrChange w:id="24" w:author="Admin lab" w:date="2016-08-26T09:23:00Z">
          <w:pPr>
            <w:ind w:left="360"/>
          </w:pPr>
        </w:pPrChange>
      </w:pPr>
    </w:p>
    <w:p w14:paraId="28A3DCCC" w14:textId="77777777" w:rsidR="008C292F" w:rsidRPr="00A03459" w:rsidRDefault="008C292F" w:rsidP="00CD7C9E">
      <w:pPr>
        <w:numPr>
          <w:ilvl w:val="0"/>
          <w:numId w:val="2"/>
        </w:numPr>
        <w:suppressAutoHyphens/>
      </w:pPr>
      <w:r w:rsidRPr="00A03459">
        <w:t>How do the Reads decide which run to assign a dog to?</w:t>
      </w:r>
    </w:p>
    <w:p w14:paraId="315A3D33" w14:textId="2F9B000B" w:rsidR="0082651B" w:rsidRPr="00A03459" w:rsidRDefault="00606534">
      <w:pPr>
        <w:suppressAutoHyphens/>
        <w:ind w:left="720"/>
        <w:rPr>
          <w:ins w:id="25" w:author="Admin lab" w:date="2016-08-26T09:56:00Z"/>
        </w:rPr>
        <w:pPrChange w:id="26" w:author="Admin lab" w:date="2016-08-26T09:32:00Z">
          <w:pPr>
            <w:suppressAutoHyphens/>
          </w:pPr>
        </w:pPrChange>
      </w:pPr>
      <w:ins w:id="27" w:author="Admin lab" w:date="2016-08-26T09:32:00Z">
        <w:r w:rsidRPr="00A03459">
          <w:lastRenderedPageBreak/>
          <w:t xml:space="preserve">It’s based on how large the dog is, what time of year it is and how much the dogs will bark </w:t>
        </w:r>
      </w:ins>
    </w:p>
    <w:p w14:paraId="5AB234CE" w14:textId="77777777" w:rsidR="003F3299" w:rsidRPr="00A03459" w:rsidRDefault="003F3299">
      <w:pPr>
        <w:suppressAutoHyphens/>
        <w:ind w:left="720"/>
        <w:pPrChange w:id="28" w:author="Admin lab" w:date="2016-08-26T09:32:00Z">
          <w:pPr>
            <w:suppressAutoHyphens/>
          </w:pPr>
        </w:pPrChange>
      </w:pPr>
    </w:p>
    <w:p w14:paraId="6DEAA51E" w14:textId="77777777" w:rsidR="004B1E6C" w:rsidRPr="00A03459" w:rsidRDefault="004B1E6C" w:rsidP="00CD7C9E">
      <w:pPr>
        <w:numPr>
          <w:ilvl w:val="0"/>
          <w:numId w:val="2"/>
        </w:numPr>
        <w:suppressAutoHyphens/>
      </w:pPr>
      <w:r w:rsidRPr="00A03459">
        <w:t>What extra services does HVK provide for the dogs?  What times are they performed?</w:t>
      </w:r>
    </w:p>
    <w:p w14:paraId="5DCD56B3" w14:textId="45CD6B85" w:rsidR="004B1E6C" w:rsidRPr="00A03459" w:rsidRDefault="00BE58E0">
      <w:pPr>
        <w:ind w:left="720"/>
        <w:rPr>
          <w:ins w:id="29" w:author="Admin lab" w:date="2016-08-26T09:56:00Z"/>
        </w:rPr>
        <w:pPrChange w:id="30" w:author="Admin lab" w:date="2016-08-26T09:26:00Z">
          <w:pPr>
            <w:ind w:left="360"/>
          </w:pPr>
        </w:pPrChange>
      </w:pPr>
      <w:ins w:id="31" w:author="Admin lab" w:date="2016-08-26T09:26:00Z">
        <w:r w:rsidRPr="00A03459">
          <w:t xml:space="preserve">Walks are done at 7am, before it gets too hot, playtime is at 4pm and dogs are groomed throughout the day starting at 10am </w:t>
        </w:r>
      </w:ins>
    </w:p>
    <w:p w14:paraId="01A0A8AB" w14:textId="77777777" w:rsidR="003F3299" w:rsidRPr="00A03459" w:rsidRDefault="003F3299">
      <w:pPr>
        <w:ind w:left="720"/>
        <w:pPrChange w:id="32" w:author="Admin lab" w:date="2016-08-26T09:26:00Z">
          <w:pPr>
            <w:ind w:left="360"/>
          </w:pPr>
        </w:pPrChange>
      </w:pPr>
    </w:p>
    <w:p w14:paraId="2983F2F6" w14:textId="77777777" w:rsidR="004B1E6C" w:rsidRPr="00A03459" w:rsidRDefault="004B1E6C" w:rsidP="00CD7C9E">
      <w:pPr>
        <w:numPr>
          <w:ilvl w:val="0"/>
          <w:numId w:val="2"/>
        </w:numPr>
        <w:suppressAutoHyphens/>
      </w:pPr>
      <w:r w:rsidRPr="00A03459">
        <w:t>What time(s) are the feeding(s) for the dogs?</w:t>
      </w:r>
    </w:p>
    <w:p w14:paraId="460C8A5A" w14:textId="74A2B5C3" w:rsidR="001E3ADA" w:rsidRPr="00A03459" w:rsidRDefault="00BE58E0">
      <w:pPr>
        <w:ind w:left="720"/>
        <w:rPr>
          <w:ins w:id="33" w:author="Admin lab" w:date="2016-08-26T09:56:00Z"/>
          <w:color w:val="000000" w:themeColor="text1"/>
        </w:rPr>
        <w:pPrChange w:id="34" w:author="Admin lab" w:date="2016-08-26T09:27:00Z">
          <w:pPr>
            <w:ind w:left="360"/>
          </w:pPr>
        </w:pPrChange>
      </w:pPr>
      <w:ins w:id="35" w:author="Admin lab" w:date="2016-08-26T09:27:00Z">
        <w:r w:rsidRPr="00A03459">
          <w:rPr>
            <w:color w:val="000000" w:themeColor="text1"/>
            <w:rPrChange w:id="36" w:author="Admin lab" w:date="2016-08-26T11:44:00Z">
              <w:rPr>
                <w:color w:val="1F497D" w:themeColor="text2"/>
              </w:rPr>
            </w:rPrChange>
          </w:rPr>
          <w:t xml:space="preserve">The dogs are fed at 5pm and (if requested), they get fed at 8am as well. </w:t>
        </w:r>
      </w:ins>
    </w:p>
    <w:p w14:paraId="24D7077F" w14:textId="77777777" w:rsidR="003F3299" w:rsidRPr="00A03459" w:rsidRDefault="003F3299">
      <w:pPr>
        <w:ind w:left="720"/>
        <w:rPr>
          <w:color w:val="000000" w:themeColor="text1"/>
          <w:rPrChange w:id="37" w:author="Admin lab" w:date="2016-08-26T11:44:00Z">
            <w:rPr>
              <w:color w:val="1F497D" w:themeColor="text2"/>
            </w:rPr>
          </w:rPrChange>
        </w:rPr>
        <w:pPrChange w:id="38" w:author="Admin lab" w:date="2016-08-26T09:27:00Z">
          <w:pPr>
            <w:ind w:left="360"/>
          </w:pPr>
        </w:pPrChange>
      </w:pPr>
    </w:p>
    <w:p w14:paraId="6A24875E" w14:textId="77777777" w:rsidR="00217BC8" w:rsidRPr="00A03459" w:rsidRDefault="00217BC8" w:rsidP="00CD7C9E">
      <w:pPr>
        <w:numPr>
          <w:ilvl w:val="0"/>
          <w:numId w:val="2"/>
        </w:numPr>
        <w:suppressAutoHyphens/>
      </w:pPr>
      <w:r w:rsidRPr="00A03459">
        <w:t>Are there items that Sally talks about that should be recorded on the Kennel Cards that are not on the Sample Kennel Cards (Exhibit 2)?</w:t>
      </w:r>
    </w:p>
    <w:p w14:paraId="166A17D6" w14:textId="31F92D61" w:rsidR="00217BC8" w:rsidRPr="00A03459" w:rsidRDefault="004A17E3">
      <w:pPr>
        <w:ind w:left="720"/>
        <w:rPr>
          <w:ins w:id="39" w:author="Admin lab" w:date="2016-08-26T11:39:00Z"/>
        </w:rPr>
        <w:pPrChange w:id="40" w:author="Admin lab" w:date="2016-08-26T11:37:00Z">
          <w:pPr>
            <w:ind w:left="360"/>
          </w:pPr>
        </w:pPrChange>
      </w:pPr>
      <w:ins w:id="41" w:author="Admin lab" w:date="2016-08-26T11:37:00Z">
        <w:r w:rsidRPr="00A03459">
          <w:t>The date of their vaccinations</w:t>
        </w:r>
      </w:ins>
    </w:p>
    <w:p w14:paraId="6CD49517" w14:textId="77777777" w:rsidR="004A17E3" w:rsidRPr="00A03459" w:rsidRDefault="004A17E3">
      <w:pPr>
        <w:ind w:left="720"/>
        <w:pPrChange w:id="42" w:author="Admin lab" w:date="2016-08-26T11:37:00Z">
          <w:pPr>
            <w:ind w:left="360"/>
          </w:pPr>
        </w:pPrChange>
      </w:pPr>
    </w:p>
    <w:p w14:paraId="7F213BCA" w14:textId="77777777" w:rsidR="00217BC8" w:rsidRPr="00A03459" w:rsidRDefault="00217BC8" w:rsidP="00CD7C9E">
      <w:pPr>
        <w:numPr>
          <w:ilvl w:val="0"/>
          <w:numId w:val="2"/>
        </w:numPr>
        <w:suppressAutoHyphens/>
        <w:rPr>
          <w:ins w:id="43" w:author="Admin lab" w:date="2016-08-26T11:28:00Z"/>
        </w:rPr>
      </w:pPr>
      <w:r w:rsidRPr="00A03459">
        <w:t>Why does Sally record the time that the dog is brought to the Kennel?  Does she need to do this?</w:t>
      </w:r>
    </w:p>
    <w:p w14:paraId="50BC13D3" w14:textId="009FA91B" w:rsidR="009F6EC8" w:rsidRPr="00A03459" w:rsidRDefault="009F6EC8">
      <w:pPr>
        <w:suppressAutoHyphens/>
        <w:ind w:left="720"/>
        <w:pPrChange w:id="44" w:author="Admin lab" w:date="2016-08-26T11:28:00Z">
          <w:pPr>
            <w:numPr>
              <w:numId w:val="2"/>
            </w:numPr>
            <w:tabs>
              <w:tab w:val="num" w:pos="360"/>
            </w:tabs>
            <w:suppressAutoHyphens/>
            <w:ind w:left="360" w:hanging="360"/>
          </w:pPr>
        </w:pPrChange>
      </w:pPr>
      <w:ins w:id="45" w:author="Admin lab" w:date="2016-08-26T11:28:00Z">
        <w:r w:rsidRPr="00A03459">
          <w:t xml:space="preserve">They used to give discounts if they arrived after noon, but they stopped. </w:t>
        </w:r>
      </w:ins>
      <w:ins w:id="46" w:author="Admin lab" w:date="2016-08-26T11:29:00Z">
        <w:r w:rsidRPr="00A03459">
          <w:t xml:space="preserve">She just does it now by force of habit. </w:t>
        </w:r>
      </w:ins>
    </w:p>
    <w:p w14:paraId="38FFA66D" w14:textId="77777777" w:rsidR="0082651B" w:rsidRPr="00A03459" w:rsidRDefault="0082651B" w:rsidP="0082651B">
      <w:pPr>
        <w:suppressAutoHyphens/>
      </w:pPr>
    </w:p>
    <w:p w14:paraId="42A068C2" w14:textId="77777777" w:rsidR="004B1E6C" w:rsidRPr="00A03459" w:rsidRDefault="00663CC9" w:rsidP="004B1E6C">
      <w:pPr>
        <w:numPr>
          <w:ilvl w:val="0"/>
          <w:numId w:val="2"/>
        </w:numPr>
        <w:suppressAutoHyphens/>
      </w:pPr>
      <w:r w:rsidRPr="00A03459">
        <w:t>Sally indicates that she should record something on the kennel card for each dog that is brought in.  What is it that she wants to record?</w:t>
      </w:r>
    </w:p>
    <w:p w14:paraId="1EDFA70E" w14:textId="254BB0A3" w:rsidR="002667AF" w:rsidRPr="00A03459" w:rsidRDefault="004A17E3">
      <w:pPr>
        <w:suppressAutoHyphens/>
        <w:ind w:left="720"/>
        <w:rPr>
          <w:ins w:id="47" w:author="Admin lab" w:date="2016-08-26T11:40:00Z"/>
        </w:rPr>
        <w:pPrChange w:id="48" w:author="Admin lab" w:date="2016-08-26T11:40:00Z">
          <w:pPr>
            <w:suppressAutoHyphens/>
          </w:pPr>
        </w:pPrChange>
      </w:pPr>
      <w:ins w:id="49" w:author="Admin lab" w:date="2016-08-26T11:40:00Z">
        <w:r w:rsidRPr="00A03459">
          <w:t xml:space="preserve">She should be recording the date of the </w:t>
        </w:r>
      </w:ins>
      <w:ins w:id="50" w:author="Admin lab" w:date="2016-08-26T11:41:00Z">
        <w:r w:rsidRPr="00A03459">
          <w:t>dog’s</w:t>
        </w:r>
      </w:ins>
      <w:ins w:id="51" w:author="Admin lab" w:date="2016-08-26T11:40:00Z">
        <w:r w:rsidRPr="00A03459">
          <w:t xml:space="preserve"> vaccinations that they’re aware of how up to date each dog is and know whether or not the dogs are out of date. </w:t>
        </w:r>
      </w:ins>
    </w:p>
    <w:p w14:paraId="32687B95" w14:textId="77777777" w:rsidR="004A17E3" w:rsidRPr="00A03459" w:rsidRDefault="004A17E3" w:rsidP="002667AF">
      <w:pPr>
        <w:suppressAutoHyphens/>
      </w:pPr>
    </w:p>
    <w:p w14:paraId="05188FFE" w14:textId="77777777" w:rsidR="0082651B" w:rsidRPr="00A03459" w:rsidRDefault="001E3ADA" w:rsidP="001E3ADA">
      <w:pPr>
        <w:numPr>
          <w:ilvl w:val="0"/>
          <w:numId w:val="2"/>
        </w:numPr>
        <w:suppressAutoHyphens/>
      </w:pPr>
      <w:r w:rsidRPr="00A03459">
        <w:t>What additional information needs to be kept for the cats?</w:t>
      </w:r>
    </w:p>
    <w:p w14:paraId="244810FC" w14:textId="77777777" w:rsidR="003F3299" w:rsidRPr="00A03459" w:rsidRDefault="003F3299">
      <w:pPr>
        <w:pStyle w:val="ListParagraph"/>
        <w:rPr>
          <w:ins w:id="52" w:author="Admin lab" w:date="2016-08-26T09:53:00Z"/>
        </w:rPr>
        <w:pPrChange w:id="53" w:author="Admin lab" w:date="2016-08-26T09:53:00Z">
          <w:pPr>
            <w:pStyle w:val="ListParagraph"/>
            <w:numPr>
              <w:numId w:val="2"/>
            </w:numPr>
            <w:tabs>
              <w:tab w:val="num" w:pos="360"/>
            </w:tabs>
            <w:ind w:left="360" w:hanging="360"/>
          </w:pPr>
        </w:pPrChange>
      </w:pPr>
      <w:ins w:id="54" w:author="Admin lab" w:date="2016-08-26T09:53:00Z">
        <w:r w:rsidRPr="00A03459">
          <w:t>If they’re indoor or outdoor cats, whether or not they’re declawed and if they’re litter trained. (Cats need to be little trained)</w:t>
        </w:r>
      </w:ins>
    </w:p>
    <w:p w14:paraId="1A58B6D4" w14:textId="77777777" w:rsidR="001E3ADA" w:rsidRPr="00A03459" w:rsidRDefault="001E3ADA" w:rsidP="0082651B">
      <w:pPr>
        <w:suppressAutoHyphens/>
        <w:ind w:left="360"/>
      </w:pPr>
    </w:p>
    <w:p w14:paraId="586A954B" w14:textId="77777777" w:rsidR="0082651B" w:rsidRPr="00A03459" w:rsidRDefault="00942F2D" w:rsidP="004B1E6C">
      <w:pPr>
        <w:numPr>
          <w:ilvl w:val="0"/>
          <w:numId w:val="2"/>
        </w:numPr>
        <w:suppressAutoHyphens/>
        <w:rPr>
          <w:ins w:id="55" w:author="Admin lab" w:date="2016-08-26T09:54:00Z"/>
        </w:rPr>
      </w:pPr>
      <w:r w:rsidRPr="00A03459">
        <w:t>What is the notes section of the contract used for?  When does Sally fill it in?</w:t>
      </w:r>
    </w:p>
    <w:p w14:paraId="5FE29AA6" w14:textId="36423424" w:rsidR="003F3299" w:rsidRPr="00A03459" w:rsidRDefault="003F3299">
      <w:pPr>
        <w:suppressAutoHyphens/>
        <w:ind w:left="720"/>
        <w:pPrChange w:id="56" w:author="Admin lab" w:date="2016-08-26T09:55:00Z">
          <w:pPr>
            <w:numPr>
              <w:numId w:val="2"/>
            </w:numPr>
            <w:tabs>
              <w:tab w:val="num" w:pos="360"/>
            </w:tabs>
            <w:suppressAutoHyphens/>
            <w:ind w:left="360" w:hanging="360"/>
          </w:pPr>
        </w:pPrChange>
      </w:pPr>
      <w:ins w:id="57" w:author="Admin lab" w:date="2016-08-26T09:55:00Z">
        <w:r w:rsidRPr="00A03459">
          <w:t>Used to keep track of dogs special needs or if there</w:t>
        </w:r>
      </w:ins>
      <w:ins w:id="58" w:author="Admin lab" w:date="2016-08-26T09:56:00Z">
        <w:r w:rsidRPr="00A03459">
          <w:t>’</w:t>
        </w:r>
      </w:ins>
      <w:ins w:id="59" w:author="Admin lab" w:date="2016-08-26T09:55:00Z">
        <w:r w:rsidRPr="00A03459">
          <w:t xml:space="preserve">s any extra information about the dog that they should keep in mind. </w:t>
        </w:r>
      </w:ins>
    </w:p>
    <w:p w14:paraId="0E0B6564" w14:textId="4A9DD6D9" w:rsidR="003F3299" w:rsidRPr="00A03459" w:rsidDel="003F3299" w:rsidRDefault="003F3299">
      <w:pPr>
        <w:pStyle w:val="ListParagraph"/>
        <w:numPr>
          <w:ilvl w:val="0"/>
          <w:numId w:val="2"/>
        </w:numPr>
        <w:rPr>
          <w:del w:id="60" w:author="Admin lab" w:date="2016-08-26T09:53:00Z"/>
        </w:rPr>
        <w:pPrChange w:id="61" w:author="Admin lab" w:date="2016-08-26T09:54:00Z">
          <w:pPr>
            <w:numPr>
              <w:numId w:val="2"/>
            </w:numPr>
            <w:tabs>
              <w:tab w:val="num" w:pos="360"/>
            </w:tabs>
            <w:suppressAutoHyphens/>
            <w:ind w:left="360" w:hanging="360"/>
          </w:pPr>
        </w:pPrChange>
      </w:pPr>
    </w:p>
    <w:p w14:paraId="4C3B1D8D" w14:textId="532C270A" w:rsidR="004B1E6C" w:rsidRPr="00A03459" w:rsidRDefault="004B1E6C">
      <w:pPr>
        <w:pStyle w:val="ListParagraph"/>
        <w:numPr>
          <w:ilvl w:val="0"/>
          <w:numId w:val="2"/>
        </w:numPr>
        <w:pPrChange w:id="62" w:author="Admin lab" w:date="2016-08-26T09:54:00Z">
          <w:pPr>
            <w:numPr>
              <w:numId w:val="2"/>
            </w:numPr>
            <w:tabs>
              <w:tab w:val="num" w:pos="360"/>
            </w:tabs>
            <w:suppressAutoHyphens/>
            <w:ind w:left="360" w:hanging="360"/>
          </w:pPr>
        </w:pPrChange>
      </w:pPr>
      <w:r w:rsidRPr="00A03459">
        <w:t>Calculate the total cost for the following dogs kenneled at HVK.</w:t>
      </w:r>
      <w:r w:rsidR="00914297" w:rsidRPr="00A03459">
        <w:t xml:space="preserve"> Show the logic on how you arrived at the cost.</w:t>
      </w:r>
    </w:p>
    <w:p w14:paraId="12E998D2" w14:textId="77777777" w:rsidR="0082651B" w:rsidRPr="00A03459" w:rsidRDefault="004B1E6C" w:rsidP="004B1E6C">
      <w:pPr>
        <w:numPr>
          <w:ilvl w:val="1"/>
          <w:numId w:val="2"/>
        </w:numPr>
        <w:suppressAutoHyphens/>
      </w:pPr>
      <w:r w:rsidRPr="00A03459">
        <w:t>A border collie (medium size dog) is dropped off on Tuesday and picked up on Friday afternoon at 3:00 p.m.</w:t>
      </w:r>
    </w:p>
    <w:p w14:paraId="269867AA" w14:textId="43A6A5AA" w:rsidR="004B1E6C" w:rsidRPr="00A03459" w:rsidRDefault="003F3299">
      <w:pPr>
        <w:suppressAutoHyphens/>
        <w:ind w:left="1440"/>
        <w:rPr>
          <w:ins w:id="63" w:author="Admin lab" w:date="2016-08-26T09:58:00Z"/>
        </w:rPr>
        <w:pPrChange w:id="64" w:author="Admin lab" w:date="2016-08-26T09:57:00Z">
          <w:pPr>
            <w:suppressAutoHyphens/>
            <w:ind w:left="720"/>
          </w:pPr>
        </w:pPrChange>
      </w:pPr>
      <w:ins w:id="65" w:author="Admin lab" w:date="2016-08-26T09:57:00Z">
        <w:r w:rsidRPr="00A03459">
          <w:t xml:space="preserve">The dog was there for 4 days and picked up after noon on Friday, so they get charged for 4 days for a medium sized dog. </w:t>
        </w:r>
      </w:ins>
      <w:ins w:id="66" w:author="Admin lab" w:date="2016-08-26T10:02:00Z">
        <w:r w:rsidRPr="00A03459">
          <w:t>So they charged 44</w:t>
        </w:r>
      </w:ins>
      <w:ins w:id="67" w:author="Admin lab" w:date="2016-08-26T10:03:00Z">
        <w:r w:rsidR="00752300" w:rsidRPr="00A03459">
          <w:t>.00</w:t>
        </w:r>
      </w:ins>
      <w:ins w:id="68" w:author="Admin lab" w:date="2016-08-26T10:02:00Z">
        <w:r w:rsidRPr="00A03459">
          <w:t xml:space="preserve">$ for it since they didn’t have any extra stuff or discounts. </w:t>
        </w:r>
      </w:ins>
    </w:p>
    <w:p w14:paraId="1BD2EC7B" w14:textId="77777777" w:rsidR="003F3299" w:rsidRPr="00A03459" w:rsidRDefault="003F3299">
      <w:pPr>
        <w:suppressAutoHyphens/>
        <w:ind w:left="1440"/>
        <w:pPrChange w:id="69" w:author="Admin lab" w:date="2016-08-26T09:57:00Z">
          <w:pPr>
            <w:suppressAutoHyphens/>
            <w:ind w:left="720"/>
          </w:pPr>
        </w:pPrChange>
      </w:pPr>
    </w:p>
    <w:p w14:paraId="3FCDA126" w14:textId="77777777" w:rsidR="004B1E6C" w:rsidRPr="00A03459" w:rsidRDefault="004B1E6C" w:rsidP="004B1E6C">
      <w:pPr>
        <w:numPr>
          <w:ilvl w:val="1"/>
          <w:numId w:val="2"/>
        </w:numPr>
        <w:suppressAutoHyphens/>
        <w:rPr>
          <w:ins w:id="70" w:author="Admin lab" w:date="2016-08-26T10:04:00Z"/>
        </w:rPr>
      </w:pPr>
      <w:r w:rsidRPr="00A03459">
        <w:t xml:space="preserve">A Great Dane (large dog) is dropped off on Friday and picked up on Monday morning.  The owner provides the dog’s food.  The dog must </w:t>
      </w:r>
      <w:r w:rsidR="00B0647A" w:rsidRPr="00A03459">
        <w:t>be given a pill for a stomach ailment every morning.  The owner also wants the dog walked every day.</w:t>
      </w:r>
    </w:p>
    <w:p w14:paraId="64EB42AD" w14:textId="62013067" w:rsidR="00CD77F2" w:rsidRPr="00A03459" w:rsidRDefault="00CD77F2">
      <w:pPr>
        <w:suppressAutoHyphens/>
        <w:ind w:left="1440"/>
        <w:pPrChange w:id="71" w:author="Admin lab" w:date="2016-08-26T10:06:00Z">
          <w:pPr>
            <w:numPr>
              <w:ilvl w:val="1"/>
              <w:numId w:val="2"/>
            </w:numPr>
            <w:tabs>
              <w:tab w:val="num" w:pos="720"/>
            </w:tabs>
            <w:suppressAutoHyphens/>
            <w:ind w:left="720" w:hanging="360"/>
          </w:pPr>
        </w:pPrChange>
      </w:pPr>
      <w:ins w:id="72" w:author="Admin lab" w:date="2016-08-26T10:04:00Z">
        <w:r w:rsidRPr="00A03459">
          <w:t xml:space="preserve">The dog stays for 3 days, they get walked every day and must take a pill every day. </w:t>
        </w:r>
      </w:ins>
      <w:ins w:id="73" w:author="Admin lab" w:date="2016-08-26T10:05:00Z">
        <w:r w:rsidRPr="00A03459">
          <w:t>So the cost of a large dog is 12</w:t>
        </w:r>
      </w:ins>
      <w:ins w:id="74" w:author="Admin lab" w:date="2016-08-26T10:09:00Z">
        <w:r w:rsidRPr="00A03459">
          <w:t>.00</w:t>
        </w:r>
      </w:ins>
      <w:ins w:id="75" w:author="Admin lab" w:date="2016-08-26T10:05:00Z">
        <w:r w:rsidRPr="00A03459">
          <w:t>$ a day, plus 4</w:t>
        </w:r>
      </w:ins>
      <w:ins w:id="76" w:author="Admin lab" w:date="2016-08-26T10:09:00Z">
        <w:r w:rsidRPr="00A03459">
          <w:t>.00</w:t>
        </w:r>
      </w:ins>
      <w:ins w:id="77" w:author="Admin lab" w:date="2016-08-26T10:05:00Z">
        <w:r w:rsidRPr="00A03459">
          <w:t>$ for the walk, plus 1</w:t>
        </w:r>
      </w:ins>
      <w:ins w:id="78" w:author="Admin lab" w:date="2016-08-26T10:09:00Z">
        <w:r w:rsidRPr="00A03459">
          <w:t>.00</w:t>
        </w:r>
      </w:ins>
      <w:ins w:id="79" w:author="Admin lab" w:date="2016-08-26T10:05:00Z">
        <w:r w:rsidRPr="00A03459">
          <w:t>$ for the pill, so 17</w:t>
        </w:r>
      </w:ins>
      <w:ins w:id="80" w:author="Admin lab" w:date="2016-08-26T10:09:00Z">
        <w:r w:rsidRPr="00A03459">
          <w:t>.00</w:t>
        </w:r>
      </w:ins>
      <w:ins w:id="81" w:author="Admin lab" w:date="2016-08-26T10:05:00Z">
        <w:r w:rsidRPr="00A03459">
          <w:t xml:space="preserve">$ a day. </w:t>
        </w:r>
      </w:ins>
      <w:ins w:id="82" w:author="Admin lab" w:date="2016-08-26T10:06:00Z">
        <w:r w:rsidRPr="00A03459">
          <w:t>They’re there for 3 days, so that</w:t>
        </w:r>
      </w:ins>
      <w:ins w:id="83" w:author="Admin lab" w:date="2016-08-26T10:07:00Z">
        <w:r w:rsidRPr="00A03459">
          <w:t>’s 51</w:t>
        </w:r>
      </w:ins>
      <w:ins w:id="84" w:author="Admin lab" w:date="2016-08-26T10:09:00Z">
        <w:r w:rsidRPr="00A03459">
          <w:t>.00</w:t>
        </w:r>
      </w:ins>
      <w:ins w:id="85" w:author="Admin lab" w:date="2016-08-26T10:07:00Z">
        <w:r w:rsidRPr="00A03459">
          <w:t xml:space="preserve">$, plus a 10% discount, dropping the price to 45.90$. </w:t>
        </w:r>
      </w:ins>
    </w:p>
    <w:p w14:paraId="4EAC1814" w14:textId="77777777" w:rsidR="0082651B" w:rsidRPr="00A03459" w:rsidRDefault="0082651B" w:rsidP="0082651B">
      <w:pPr>
        <w:suppressAutoHyphens/>
        <w:ind w:left="360"/>
      </w:pPr>
    </w:p>
    <w:p w14:paraId="3B2498F9" w14:textId="77777777" w:rsidR="00B0647A" w:rsidRPr="00A03459" w:rsidRDefault="00B0647A" w:rsidP="0082651B">
      <w:pPr>
        <w:pStyle w:val="ListParagraph"/>
        <w:numPr>
          <w:ilvl w:val="1"/>
          <w:numId w:val="2"/>
        </w:numPr>
        <w:suppressAutoHyphens/>
      </w:pPr>
      <w:r w:rsidRPr="00A03459">
        <w:t>Three pugs (small dogs) stay at the kennel from Sunday to Saturday afternoon.  The owner wants the dogs to have some play time with other dogs.  Because the dogs are all related, they share the same dog run</w:t>
      </w:r>
    </w:p>
    <w:p w14:paraId="0DC7DEA2" w14:textId="77777777" w:rsidR="00404A54" w:rsidRPr="00A03459" w:rsidRDefault="006856D7">
      <w:pPr>
        <w:suppressAutoHyphens/>
        <w:ind w:left="1440"/>
        <w:rPr>
          <w:ins w:id="86" w:author="Admin lab" w:date="2016-08-26T10:19:00Z"/>
        </w:rPr>
        <w:pPrChange w:id="87" w:author="Admin lab" w:date="2016-08-26T10:11:00Z">
          <w:pPr>
            <w:suppressAutoHyphens/>
          </w:pPr>
        </w:pPrChange>
      </w:pPr>
      <w:ins w:id="88" w:author="Admin lab" w:date="2016-08-26T10:11:00Z">
        <w:r w:rsidRPr="00A03459">
          <w:t>They have 3 small dogs that are staying for 7 days</w:t>
        </w:r>
      </w:ins>
      <w:ins w:id="89" w:author="Admin lab" w:date="2016-08-26T10:12:00Z">
        <w:r w:rsidRPr="00A03459">
          <w:t xml:space="preserve">. So 10$ per dog, per day, so that makes it 210$ for the </w:t>
        </w:r>
      </w:ins>
      <w:ins w:id="90" w:author="Admin lab" w:date="2016-08-26T10:13:00Z">
        <w:r w:rsidR="00404A54" w:rsidRPr="00A03459">
          <w:t>dogs to stay. They also want daily playtime, so that’s an extra 2$ a day, per dog.</w:t>
        </w:r>
      </w:ins>
      <w:ins w:id="91" w:author="Admin lab" w:date="2016-08-26T10:14:00Z">
        <w:r w:rsidR="00404A54" w:rsidRPr="00A03459">
          <w:t xml:space="preserve"> That makes it 252$ for the dogs, but they also</w:t>
        </w:r>
      </w:ins>
      <w:ins w:id="92" w:author="Admin lab" w:date="2016-08-26T10:17:00Z">
        <w:r w:rsidR="00404A54" w:rsidRPr="00A03459">
          <w:t xml:space="preserve"> share a dog run, giving them a 10% discount</w:t>
        </w:r>
      </w:ins>
      <w:ins w:id="93" w:author="Admin lab" w:date="2016-08-26T10:15:00Z">
        <w:r w:rsidR="00404A54" w:rsidRPr="00A03459">
          <w:t xml:space="preserve">. That </w:t>
        </w:r>
      </w:ins>
      <w:ins w:id="94" w:author="Admin lab" w:date="2016-08-26T10:17:00Z">
        <w:r w:rsidR="00404A54" w:rsidRPr="00A03459">
          <w:t>brings it down to 226.8. Then finally they have 3 or more dogs, which is another 7% discount, giving them a final cost of 210.</w:t>
        </w:r>
      </w:ins>
      <w:ins w:id="95" w:author="Admin lab" w:date="2016-08-26T10:18:00Z">
        <w:r w:rsidR="00404A54" w:rsidRPr="00A03459">
          <w:t>92$.</w:t>
        </w:r>
      </w:ins>
      <w:ins w:id="96" w:author="Admin lab" w:date="2016-08-26T10:19:00Z">
        <w:r w:rsidR="00404A54" w:rsidRPr="00A03459">
          <w:t xml:space="preserve"> </w:t>
        </w:r>
      </w:ins>
    </w:p>
    <w:p w14:paraId="060D5CE8" w14:textId="47B4A50C" w:rsidR="0082651B" w:rsidRPr="00A03459" w:rsidRDefault="00404A54">
      <w:pPr>
        <w:suppressAutoHyphens/>
        <w:ind w:left="1440"/>
        <w:pPrChange w:id="97" w:author="Admin lab" w:date="2016-08-26T10:11:00Z">
          <w:pPr>
            <w:suppressAutoHyphens/>
          </w:pPr>
        </w:pPrChange>
      </w:pPr>
      <w:ins w:id="98" w:author="Admin lab" w:date="2016-08-26T10:15:00Z">
        <w:r w:rsidRPr="00A03459">
          <w:t xml:space="preserve"> </w:t>
        </w:r>
      </w:ins>
    </w:p>
    <w:p w14:paraId="49B1D898" w14:textId="77777777" w:rsidR="0082651B" w:rsidRPr="00A03459" w:rsidRDefault="00B0647A" w:rsidP="00754776">
      <w:pPr>
        <w:numPr>
          <w:ilvl w:val="1"/>
          <w:numId w:val="2"/>
        </w:numPr>
        <w:suppressAutoHyphens/>
        <w:rPr>
          <w:ins w:id="99" w:author="Admin lab" w:date="2016-08-26T10:19:00Z"/>
        </w:rPr>
      </w:pPr>
      <w:r w:rsidRPr="00A03459">
        <w:t>A St. Bernard (large dog) and a black lab (medium dog) are at the kennel from Friday afternoon until the following Wednesday</w:t>
      </w:r>
      <w:r w:rsidR="00663CC9" w:rsidRPr="00A03459">
        <w:t xml:space="preserve"> morning</w:t>
      </w:r>
      <w:r w:rsidRPr="00A03459">
        <w:t>.  The owner brings the food for them. The</w:t>
      </w:r>
      <w:r w:rsidR="00663CC9" w:rsidRPr="00A03459">
        <w:t>y are kept in separate runs and both get morning walks and play time. The black lab also receives a daily grooming.</w:t>
      </w:r>
    </w:p>
    <w:p w14:paraId="782CA009" w14:textId="786114B8" w:rsidR="00404A54" w:rsidRPr="00A03459" w:rsidRDefault="00404A54">
      <w:pPr>
        <w:suppressAutoHyphens/>
        <w:ind w:left="1440"/>
        <w:pPrChange w:id="100" w:author="Admin lab" w:date="2016-08-26T10:19:00Z">
          <w:pPr>
            <w:numPr>
              <w:ilvl w:val="1"/>
              <w:numId w:val="2"/>
            </w:numPr>
            <w:tabs>
              <w:tab w:val="num" w:pos="720"/>
            </w:tabs>
            <w:suppressAutoHyphens/>
            <w:ind w:left="720" w:hanging="360"/>
          </w:pPr>
        </w:pPrChange>
      </w:pPr>
      <w:ins w:id="101" w:author="Admin lab" w:date="2016-08-26T10:19:00Z">
        <w:r w:rsidRPr="00A03459">
          <w:t xml:space="preserve">A large dogs will cost 12$ a day and a medium dog will cost 11$ a day. </w:t>
        </w:r>
      </w:ins>
      <w:ins w:id="102" w:author="Admin lab" w:date="2016-08-26T10:21:00Z">
        <w:r w:rsidRPr="00A03459">
          <w:t>T</w:t>
        </w:r>
      </w:ins>
      <w:ins w:id="103" w:author="Admin lab" w:date="2016-08-26T10:22:00Z">
        <w:r w:rsidRPr="00A03459">
          <w:t xml:space="preserve">hey stay for 5 days, which will be 115$. They each </w:t>
        </w:r>
      </w:ins>
      <w:ins w:id="104" w:author="Admin lab" w:date="2016-08-26T10:23:00Z">
        <w:r w:rsidR="00065834" w:rsidRPr="00A03459">
          <w:t xml:space="preserve">cost 6$ a day for walk and play time, </w:t>
        </w:r>
      </w:ins>
      <w:ins w:id="105" w:author="Admin lab" w:date="2016-08-26T10:24:00Z">
        <w:r w:rsidR="00065834" w:rsidRPr="00A03459">
          <w:t>costing</w:t>
        </w:r>
      </w:ins>
      <w:ins w:id="106" w:author="Admin lab" w:date="2016-08-26T10:23:00Z">
        <w:r w:rsidR="00065834" w:rsidRPr="00A03459">
          <w:t xml:space="preserve"> </w:t>
        </w:r>
      </w:ins>
      <w:ins w:id="107" w:author="Admin lab" w:date="2016-08-26T10:24:00Z">
        <w:r w:rsidR="00065834" w:rsidRPr="00A03459">
          <w:t xml:space="preserve">them 175$. The black lab also gets groomed every day for 4$ a day, making it 195$. </w:t>
        </w:r>
      </w:ins>
      <w:ins w:id="108" w:author="Admin lab" w:date="2016-08-26T10:30:00Z">
        <w:r w:rsidR="00065834" w:rsidRPr="00A03459">
          <w:t xml:space="preserve">So that’s 90$ for the St. </w:t>
        </w:r>
      </w:ins>
      <w:ins w:id="109" w:author="Admin lab" w:date="2016-08-26T10:32:00Z">
        <w:r w:rsidR="00065834" w:rsidRPr="00A03459">
          <w:t xml:space="preserve">Bernard and 105$ for the Black lab. </w:t>
        </w:r>
      </w:ins>
      <w:ins w:id="110" w:author="Admin lab" w:date="2016-08-26T10:33:00Z">
        <w:r w:rsidR="00065834" w:rsidRPr="00A03459">
          <w:t xml:space="preserve">However they get a 10% discount on the black lab since they brought in their own food, bringing the price down to 81$ for the St. Bernard. </w:t>
        </w:r>
        <w:r w:rsidR="00AF0A2B" w:rsidRPr="00A03459">
          <w:t>So the price of the two together is 186$</w:t>
        </w:r>
      </w:ins>
      <w:ins w:id="111" w:author="Admin lab" w:date="2016-08-26T10:26:00Z">
        <w:r w:rsidR="00065834" w:rsidRPr="00A03459">
          <w:t>.</w:t>
        </w:r>
      </w:ins>
    </w:p>
    <w:p w14:paraId="46CF0E6B" w14:textId="77777777" w:rsidR="0082651B" w:rsidRPr="00A03459" w:rsidRDefault="0082651B" w:rsidP="0082651B">
      <w:pPr>
        <w:pStyle w:val="ListParagraph"/>
      </w:pPr>
    </w:p>
    <w:p w14:paraId="1068F87D" w14:textId="77777777" w:rsidR="00942F2D" w:rsidRPr="00A03459" w:rsidRDefault="00942F2D" w:rsidP="00CD7C9E">
      <w:pPr>
        <w:numPr>
          <w:ilvl w:val="0"/>
          <w:numId w:val="2"/>
        </w:numPr>
        <w:suppressAutoHyphens/>
      </w:pPr>
      <w:r w:rsidRPr="00A03459">
        <w:t>What does Sally do with the pink copy of the contract after the pet is picked up?  What happens to them eventually?</w:t>
      </w:r>
    </w:p>
    <w:p w14:paraId="2611902E" w14:textId="287CB7CD" w:rsidR="00942F2D" w:rsidRPr="00A03459" w:rsidRDefault="006F5DC0">
      <w:pPr>
        <w:suppressAutoHyphens/>
        <w:ind w:left="720"/>
        <w:rPr>
          <w:ins w:id="112" w:author="Admin lab" w:date="2016-08-26T11:25:00Z"/>
        </w:rPr>
        <w:pPrChange w:id="113" w:author="Admin lab" w:date="2016-08-26T11:25:00Z">
          <w:pPr>
            <w:suppressAutoHyphens/>
          </w:pPr>
        </w:pPrChange>
      </w:pPr>
      <w:ins w:id="114" w:author="Admin lab" w:date="2016-08-26T11:25:00Z">
        <w:r w:rsidRPr="00A03459">
          <w:t>She keeps them in a big pile that</w:t>
        </w:r>
      </w:ins>
      <w:ins w:id="115" w:author="Admin lab" w:date="2016-08-26T11:26:00Z">
        <w:r w:rsidRPr="00A03459">
          <w:t xml:space="preserve">’s their “filing system” and it’s all their closed contracts. Eventually she gives them all to an accountant who keeps their books. </w:t>
        </w:r>
      </w:ins>
    </w:p>
    <w:p w14:paraId="4BC59C75" w14:textId="77777777" w:rsidR="006F5DC0" w:rsidRPr="00A03459" w:rsidRDefault="006F5DC0">
      <w:pPr>
        <w:suppressAutoHyphens/>
        <w:ind w:left="360"/>
        <w:pPrChange w:id="116" w:author="Admin lab" w:date="2016-08-26T11:25:00Z">
          <w:pPr>
            <w:suppressAutoHyphens/>
          </w:pPr>
        </w:pPrChange>
      </w:pPr>
    </w:p>
    <w:p w14:paraId="0AD4F41B" w14:textId="77777777" w:rsidR="0022660C" w:rsidRPr="00A03459" w:rsidRDefault="00217BC8" w:rsidP="00CD7C9E">
      <w:pPr>
        <w:numPr>
          <w:ilvl w:val="0"/>
          <w:numId w:val="2"/>
        </w:numPr>
        <w:suppressAutoHyphens/>
      </w:pPr>
      <w:r w:rsidRPr="00A03459">
        <w:t xml:space="preserve">Does the interview reveal any other potential systems that could be developed for the Reads and Happy Valley Kennels?  </w:t>
      </w:r>
      <w:r w:rsidR="004B1E6C" w:rsidRPr="00A03459">
        <w:t>If yes, what are they</w:t>
      </w:r>
      <w:r w:rsidRPr="00A03459">
        <w:t>?</w:t>
      </w:r>
    </w:p>
    <w:p w14:paraId="26A5568C" w14:textId="40EF0AC5" w:rsidR="00663CC9" w:rsidRPr="00A03459" w:rsidRDefault="00065834">
      <w:pPr>
        <w:suppressAutoHyphens/>
        <w:ind w:left="720"/>
        <w:rPr>
          <w:ins w:id="117" w:author="Admin lab" w:date="2016-08-26T10:29:00Z"/>
        </w:rPr>
        <w:pPrChange w:id="118" w:author="Admin lab" w:date="2016-08-26T10:28:00Z">
          <w:pPr>
            <w:suppressAutoHyphens/>
            <w:ind w:left="360"/>
          </w:pPr>
        </w:pPrChange>
      </w:pPr>
      <w:ins w:id="119" w:author="Admin lab" w:date="2016-08-26T10:28:00Z">
        <w:r w:rsidRPr="00A03459">
          <w:t xml:space="preserve">They could have a database for all the dog food they have left, how much of each they have in stock. They could also have a system that tells them what all needs to be done for a dog run after the dog has left and show the </w:t>
        </w:r>
      </w:ins>
      <w:ins w:id="120" w:author="Admin lab" w:date="2016-08-26T10:34:00Z">
        <w:r w:rsidR="009232DE" w:rsidRPr="00A03459">
          <w:t>maintenance</w:t>
        </w:r>
      </w:ins>
      <w:ins w:id="121" w:author="Admin lab" w:date="2016-08-26T10:28:00Z">
        <w:r w:rsidRPr="00A03459">
          <w:t xml:space="preserve"> required, kind of like a ticket system for things that need to be done. </w:t>
        </w:r>
      </w:ins>
      <w:ins w:id="122" w:author="Admin lab" w:date="2016-08-26T10:35:00Z">
        <w:r w:rsidR="008827B4" w:rsidRPr="00A03459">
          <w:t xml:space="preserve">The can also have an online payment system. </w:t>
        </w:r>
      </w:ins>
    </w:p>
    <w:p w14:paraId="3EED18AB" w14:textId="77777777" w:rsidR="00065834" w:rsidRPr="00A03459" w:rsidRDefault="00065834">
      <w:pPr>
        <w:suppressAutoHyphens/>
        <w:ind w:left="720"/>
        <w:pPrChange w:id="123" w:author="Admin lab" w:date="2016-08-26T10:28:00Z">
          <w:pPr>
            <w:suppressAutoHyphens/>
            <w:ind w:left="360"/>
          </w:pPr>
        </w:pPrChange>
      </w:pPr>
    </w:p>
    <w:p w14:paraId="2FF60F2E" w14:textId="77777777" w:rsidR="00663CC9" w:rsidRPr="00A03459" w:rsidRDefault="00663CC9" w:rsidP="00CD7C9E">
      <w:pPr>
        <w:numPr>
          <w:ilvl w:val="0"/>
          <w:numId w:val="2"/>
        </w:numPr>
        <w:suppressAutoHyphens/>
      </w:pPr>
      <w:r w:rsidRPr="00A03459">
        <w:t>What do “You” have to discuss with the Reads on your next visit?</w:t>
      </w:r>
    </w:p>
    <w:p w14:paraId="0DB114C8" w14:textId="366FAD34" w:rsidR="008C600C" w:rsidRPr="00A03459" w:rsidRDefault="008827B4">
      <w:pPr>
        <w:suppressAutoHyphens/>
        <w:ind w:left="720"/>
        <w:rPr>
          <w:ins w:id="124" w:author="Admin lab" w:date="2016-08-26T10:34:00Z"/>
        </w:rPr>
        <w:pPrChange w:id="125" w:author="Admin lab" w:date="2016-08-26T10:34:00Z">
          <w:pPr>
            <w:suppressAutoHyphens/>
            <w:ind w:left="360"/>
          </w:pPr>
        </w:pPrChange>
      </w:pPr>
      <w:ins w:id="126" w:author="Admin lab" w:date="2016-08-26T10:36:00Z">
        <w:r w:rsidRPr="00A03459">
          <w:t>I can go with them to present a prototype and a user interface for them to test out so that they can check it out.</w:t>
        </w:r>
      </w:ins>
    </w:p>
    <w:p w14:paraId="62655A59" w14:textId="77777777" w:rsidR="008827B4" w:rsidRPr="00A03459" w:rsidRDefault="008827B4" w:rsidP="008C600C">
      <w:pPr>
        <w:suppressAutoHyphens/>
        <w:ind w:left="360"/>
      </w:pPr>
    </w:p>
    <w:p w14:paraId="5D76F18E" w14:textId="77777777" w:rsidR="00121533" w:rsidRPr="00A03459" w:rsidRDefault="008C292F" w:rsidP="008C292F">
      <w:pPr>
        <w:pStyle w:val="ListParagraph"/>
        <w:numPr>
          <w:ilvl w:val="0"/>
          <w:numId w:val="2"/>
        </w:numPr>
        <w:suppressAutoHyphens/>
        <w:rPr>
          <w:ins w:id="127" w:author="Admin lab" w:date="2016-08-26T11:41:00Z"/>
          <w:rPrChange w:id="128" w:author="Admin lab" w:date="2016-08-26T11:44:00Z">
            <w:rPr>
              <w:ins w:id="129" w:author="Admin lab" w:date="2016-08-26T11:41:00Z"/>
              <w:highlight w:val="yellow"/>
            </w:rPr>
          </w:rPrChange>
        </w:rPr>
      </w:pPr>
      <w:r w:rsidRPr="00A03459">
        <w:t>What are two parts of the business that you do not have enough information on to develop a system with complete confidence that you are going to be correct?</w:t>
      </w:r>
    </w:p>
    <w:p w14:paraId="63C42CC9" w14:textId="11B05444" w:rsidR="004A17E3" w:rsidRPr="00A03459" w:rsidRDefault="004A17E3">
      <w:pPr>
        <w:pStyle w:val="ListParagraph"/>
        <w:suppressAutoHyphens/>
        <w:ind w:left="360"/>
        <w:rPr>
          <w:ins w:id="130" w:author="Admin lab" w:date="2016-08-26T11:41:00Z"/>
          <w:rPrChange w:id="131" w:author="Admin lab" w:date="2016-08-26T11:44:00Z">
            <w:rPr>
              <w:ins w:id="132" w:author="Admin lab" w:date="2016-08-26T11:41:00Z"/>
              <w:highlight w:val="yellow"/>
            </w:rPr>
          </w:rPrChange>
        </w:rPr>
        <w:pPrChange w:id="133" w:author="Admin lab" w:date="2016-08-26T11:41:00Z">
          <w:pPr>
            <w:pStyle w:val="ListParagraph"/>
            <w:numPr>
              <w:numId w:val="2"/>
            </w:numPr>
            <w:tabs>
              <w:tab w:val="num" w:pos="360"/>
            </w:tabs>
            <w:suppressAutoHyphens/>
            <w:ind w:left="360" w:hanging="360"/>
          </w:pPr>
        </w:pPrChange>
      </w:pPr>
      <w:ins w:id="134" w:author="Admin lab" w:date="2016-08-26T11:41:00Z">
        <w:r w:rsidRPr="00A03459">
          <w:rPr>
            <w:rPrChange w:id="135" w:author="Admin lab" w:date="2016-08-26T11:44:00Z">
              <w:rPr>
                <w:highlight w:val="yellow"/>
              </w:rPr>
            </w:rPrChange>
          </w:rPr>
          <w:t xml:space="preserve">You don’t know that much about the payment system, in terms of how they want people paying. Do people pay by credit, debit, </w:t>
        </w:r>
      </w:ins>
      <w:ins w:id="136" w:author="Admin lab" w:date="2016-08-26T11:44:00Z">
        <w:r w:rsidRPr="00A03459">
          <w:t xml:space="preserve">or </w:t>
        </w:r>
      </w:ins>
      <w:ins w:id="137" w:author="Admin lab" w:date="2016-08-26T11:41:00Z">
        <w:r w:rsidRPr="00A03459">
          <w:rPr>
            <w:rPrChange w:id="138" w:author="Admin lab" w:date="2016-08-26T11:44:00Z">
              <w:rPr>
                <w:highlight w:val="yellow"/>
              </w:rPr>
            </w:rPrChange>
          </w:rPr>
          <w:t xml:space="preserve">cash? Should they accept </w:t>
        </w:r>
      </w:ins>
      <w:ins w:id="139" w:author="Admin lab" w:date="2016-08-26T11:44:00Z">
        <w:r w:rsidRPr="00A03459">
          <w:t>PayPal</w:t>
        </w:r>
      </w:ins>
      <w:ins w:id="140" w:author="Admin lab" w:date="2016-08-26T11:41:00Z">
        <w:r w:rsidRPr="00A03459">
          <w:rPr>
            <w:rPrChange w:id="141" w:author="Admin lab" w:date="2016-08-26T11:44:00Z">
              <w:rPr>
                <w:highlight w:val="yellow"/>
              </w:rPr>
            </w:rPrChange>
          </w:rPr>
          <w:t xml:space="preserve"> or bitcoin? </w:t>
        </w:r>
      </w:ins>
      <w:ins w:id="142" w:author="Admin lab" w:date="2016-08-26T11:43:00Z">
        <w:r w:rsidRPr="00A03459">
          <w:rPr>
            <w:rPrChange w:id="143" w:author="Admin lab" w:date="2016-08-26T11:44:00Z">
              <w:rPr>
                <w:highlight w:val="yellow"/>
              </w:rPr>
            </w:rPrChange>
          </w:rPr>
          <w:t xml:space="preserve">Do they accept checks? There’s a lot of different payment methods that people can want to use, but they won’t necessarily support all of it. </w:t>
        </w:r>
      </w:ins>
    </w:p>
    <w:p w14:paraId="77F71779" w14:textId="77777777" w:rsidR="004A17E3" w:rsidRPr="00A03459" w:rsidRDefault="004A17E3">
      <w:pPr>
        <w:pStyle w:val="ListParagraph"/>
        <w:suppressAutoHyphens/>
        <w:ind w:left="360"/>
        <w:rPr>
          <w:ins w:id="144" w:author="Admin lab" w:date="2016-08-26T11:41:00Z"/>
          <w:rPrChange w:id="145" w:author="Admin lab" w:date="2016-08-26T11:44:00Z">
            <w:rPr>
              <w:ins w:id="146" w:author="Admin lab" w:date="2016-08-26T11:41:00Z"/>
              <w:highlight w:val="yellow"/>
            </w:rPr>
          </w:rPrChange>
        </w:rPr>
        <w:pPrChange w:id="147" w:author="Admin lab" w:date="2016-08-26T11:41:00Z">
          <w:pPr>
            <w:pStyle w:val="ListParagraph"/>
            <w:numPr>
              <w:numId w:val="2"/>
            </w:numPr>
            <w:tabs>
              <w:tab w:val="num" w:pos="360"/>
            </w:tabs>
            <w:suppressAutoHyphens/>
            <w:ind w:left="360" w:hanging="360"/>
          </w:pPr>
        </w:pPrChange>
      </w:pPr>
    </w:p>
    <w:p w14:paraId="5D4C71D8" w14:textId="77777777" w:rsidR="004A17E3" w:rsidRPr="00A03459" w:rsidRDefault="004A17E3">
      <w:pPr>
        <w:pStyle w:val="ListParagraph"/>
        <w:suppressAutoHyphens/>
        <w:ind w:left="360"/>
        <w:pPrChange w:id="148" w:author="Admin lab" w:date="2016-08-26T11:41:00Z">
          <w:pPr>
            <w:pStyle w:val="ListParagraph"/>
            <w:numPr>
              <w:numId w:val="2"/>
            </w:numPr>
            <w:tabs>
              <w:tab w:val="num" w:pos="360"/>
            </w:tabs>
            <w:suppressAutoHyphens/>
            <w:ind w:left="360" w:hanging="360"/>
          </w:pPr>
        </w:pPrChange>
      </w:pPr>
    </w:p>
    <w:p w14:paraId="371DB791" w14:textId="77777777" w:rsidR="00C01392" w:rsidRPr="00A03459" w:rsidRDefault="00C01392">
      <w:pPr>
        <w:pStyle w:val="ListBullet"/>
        <w:numPr>
          <w:ilvl w:val="0"/>
          <w:numId w:val="0"/>
        </w:numPr>
        <w:spacing w:line="276" w:lineRule="auto"/>
        <w:ind w:left="360"/>
        <w:rPr>
          <w:ins w:id="149" w:author="Admin lab" w:date="2016-08-26T10:35:00Z"/>
          <w:b/>
        </w:rPr>
        <w:pPrChange w:id="150" w:author="Admin lab" w:date="2016-08-26T10:37:00Z">
          <w:pPr>
            <w:pStyle w:val="ListBullet"/>
            <w:numPr>
              <w:numId w:val="0"/>
            </w:numPr>
            <w:tabs>
              <w:tab w:val="clear" w:pos="720"/>
            </w:tabs>
            <w:spacing w:line="276" w:lineRule="auto"/>
            <w:ind w:left="0" w:firstLine="0"/>
          </w:pPr>
        </w:pPrChange>
      </w:pPr>
    </w:p>
    <w:p w14:paraId="6547EC36" w14:textId="77777777" w:rsidR="008827B4" w:rsidRPr="00A03459" w:rsidRDefault="008827B4" w:rsidP="00C01392">
      <w:pPr>
        <w:pStyle w:val="ListBullet"/>
        <w:numPr>
          <w:ilvl w:val="0"/>
          <w:numId w:val="0"/>
        </w:numPr>
        <w:spacing w:line="276" w:lineRule="auto"/>
        <w:rPr>
          <w:b/>
        </w:rPr>
      </w:pPr>
    </w:p>
    <w:p w14:paraId="0A180D7F" w14:textId="420553BF" w:rsidR="004E7BD3" w:rsidRPr="00A03459" w:rsidRDefault="00EA2375" w:rsidP="004E7BD3">
      <w:pPr>
        <w:pStyle w:val="ListBullet"/>
        <w:numPr>
          <w:ilvl w:val="0"/>
          <w:numId w:val="0"/>
        </w:numPr>
        <w:spacing w:line="276" w:lineRule="auto"/>
        <w:rPr>
          <w:b/>
        </w:rPr>
      </w:pPr>
      <w:r w:rsidRPr="00A03459">
        <w:rPr>
          <w:b/>
        </w:rPr>
        <w:t xml:space="preserve">Part </w:t>
      </w:r>
      <w:r w:rsidR="00642E82" w:rsidRPr="00A03459">
        <w:rPr>
          <w:b/>
        </w:rPr>
        <w:t xml:space="preserve">2 </w:t>
      </w:r>
      <w:r w:rsidR="004E7BD3" w:rsidRPr="00A03459">
        <w:rPr>
          <w:b/>
        </w:rPr>
        <w:t>– Time Management</w:t>
      </w:r>
    </w:p>
    <w:p w14:paraId="57CA701E" w14:textId="77777777" w:rsidR="004E7BD3" w:rsidRPr="00A03459" w:rsidRDefault="004E7BD3" w:rsidP="004E7BD3">
      <w:pPr>
        <w:pStyle w:val="ListBullet"/>
        <w:numPr>
          <w:ilvl w:val="0"/>
          <w:numId w:val="0"/>
        </w:numPr>
        <w:spacing w:line="276" w:lineRule="auto"/>
        <w:rPr>
          <w:lang w:val="en-US"/>
        </w:rPr>
      </w:pPr>
    </w:p>
    <w:p w14:paraId="0C3C0478" w14:textId="77777777" w:rsidR="004E7BD3" w:rsidRPr="00A03459" w:rsidRDefault="004E7BD3" w:rsidP="004E7BD3">
      <w:pPr>
        <w:suppressAutoHyphens/>
        <w:rPr>
          <w:ins w:id="151" w:author="Admin lab" w:date="2016-08-26T11:31:00Z"/>
        </w:rPr>
      </w:pPr>
      <w:r w:rsidRPr="00A03459">
        <w:t>Write a one paragraph proposal of the format that you are going to use to complete your time management assignments this semester.  Describe the format of your to-do list and scheduling, and what tool(s) you are going to use to track the information.  Discuss this with the teacher, and get approval of your proposal before leaving the lab.</w:t>
      </w:r>
    </w:p>
    <w:p w14:paraId="60E15F98" w14:textId="77777777" w:rsidR="009F6EC8" w:rsidRPr="00A03459" w:rsidRDefault="009F6EC8" w:rsidP="004E7BD3">
      <w:pPr>
        <w:suppressAutoHyphens/>
        <w:rPr>
          <w:ins w:id="152" w:author="Admin lab" w:date="2016-08-26T11:31:00Z"/>
        </w:rPr>
      </w:pPr>
    </w:p>
    <w:p w14:paraId="411D3AC3" w14:textId="7C984D0B" w:rsidR="009F6EC8" w:rsidRPr="00A03459" w:rsidRDefault="009F6EC8" w:rsidP="004E7BD3">
      <w:pPr>
        <w:suppressAutoHyphens/>
      </w:pPr>
      <w:ins w:id="153" w:author="Admin lab" w:date="2016-08-26T11:31:00Z">
        <w:r w:rsidRPr="00A03459">
          <w:t xml:space="preserve">I was planning on using a simple to do list in excel that has what needs to get done, when it needs to get done by, </w:t>
        </w:r>
      </w:ins>
      <w:ins w:id="154" w:author="Admin lab" w:date="2016-08-26T11:33:00Z">
        <w:r w:rsidRPr="00A03459">
          <w:t xml:space="preserve">and any upcoming tests or anything I know will be coming soon. This will be </w:t>
        </w:r>
      </w:ins>
      <w:ins w:id="155" w:author="Admin lab" w:date="2016-08-26T11:31:00Z">
        <w:r w:rsidRPr="00A03459">
          <w:t xml:space="preserve">organized by class so that </w:t>
        </w:r>
      </w:ins>
      <w:ins w:id="156" w:author="Admin lab" w:date="2016-08-26T11:33:00Z">
        <w:r w:rsidRPr="00A03459">
          <w:t>I</w:t>
        </w:r>
      </w:ins>
      <w:ins w:id="157" w:author="Admin lab" w:date="2016-08-26T11:31:00Z">
        <w:r w:rsidRPr="00A03459">
          <w:t xml:space="preserve"> </w:t>
        </w:r>
      </w:ins>
      <w:ins w:id="158" w:author="Admin lab" w:date="2016-08-26T11:33:00Z">
        <w:r w:rsidRPr="00A03459">
          <w:t xml:space="preserve">can just look under the classes heading and find out what needs to get done for each class. </w:t>
        </w:r>
      </w:ins>
      <w:ins w:id="159" w:author="Admin lab" w:date="2016-08-26T11:34:00Z">
        <w:r w:rsidR="00607572" w:rsidRPr="00A03459">
          <w:t>With an excel sheet I can also keep all my previous weeks organized reverse chronologically further down in the file so that the upper most one is the current week and I can see if there</w:t>
        </w:r>
      </w:ins>
      <w:ins w:id="160" w:author="Admin lab" w:date="2016-08-26T11:35:00Z">
        <w:r w:rsidR="00607572" w:rsidRPr="00A03459">
          <w:t xml:space="preserve">’ anything from previous weeks that ended up not getting completed. I can keep everything that needs to get done all in one file. Or I can do it in separate spreadsheets and have one listed per week, I don’t know exactly how I’ll organize it yet. </w:t>
        </w:r>
      </w:ins>
    </w:p>
    <w:p w14:paraId="758433B3" w14:textId="77777777" w:rsidR="004E7BD3" w:rsidRPr="00A03459" w:rsidRDefault="004E7BD3" w:rsidP="00C01392">
      <w:pPr>
        <w:pStyle w:val="ListBullet"/>
        <w:numPr>
          <w:ilvl w:val="0"/>
          <w:numId w:val="0"/>
        </w:numPr>
        <w:spacing w:line="276" w:lineRule="auto"/>
        <w:rPr>
          <w:b/>
        </w:rPr>
      </w:pPr>
    </w:p>
    <w:p w14:paraId="6BC05E80" w14:textId="616AAA57" w:rsidR="00C01392" w:rsidRPr="00A03459" w:rsidRDefault="00EA2375" w:rsidP="00C01392">
      <w:pPr>
        <w:pStyle w:val="ListBullet"/>
        <w:numPr>
          <w:ilvl w:val="0"/>
          <w:numId w:val="0"/>
        </w:numPr>
        <w:spacing w:line="276" w:lineRule="auto"/>
        <w:rPr>
          <w:b/>
        </w:rPr>
      </w:pPr>
      <w:r w:rsidRPr="00A03459">
        <w:rPr>
          <w:b/>
        </w:rPr>
        <w:t xml:space="preserve">Part </w:t>
      </w:r>
      <w:r w:rsidR="00642E82" w:rsidRPr="00A03459">
        <w:rPr>
          <w:b/>
        </w:rPr>
        <w:t>3</w:t>
      </w:r>
      <w:r w:rsidR="00C01392" w:rsidRPr="00A03459">
        <w:rPr>
          <w:b/>
        </w:rPr>
        <w:t xml:space="preserve"> – Résumé</w:t>
      </w:r>
    </w:p>
    <w:p w14:paraId="4DF633BC" w14:textId="77777777" w:rsidR="00C01392" w:rsidRPr="00A03459" w:rsidRDefault="00C01392" w:rsidP="00C01392">
      <w:pPr>
        <w:pStyle w:val="ListBullet"/>
        <w:numPr>
          <w:ilvl w:val="0"/>
          <w:numId w:val="0"/>
        </w:numPr>
        <w:spacing w:line="276" w:lineRule="auto"/>
        <w:rPr>
          <w:lang w:val="en-US"/>
        </w:rPr>
      </w:pPr>
    </w:p>
    <w:p w14:paraId="792B880A" w14:textId="77777777" w:rsidR="00C01392" w:rsidRPr="00A03459" w:rsidRDefault="00C01392" w:rsidP="00C01392">
      <w:pPr>
        <w:suppressAutoHyphens/>
      </w:pPr>
      <w:r w:rsidRPr="00A03459">
        <w:t xml:space="preserve">Locate the most </w:t>
      </w:r>
      <w:r w:rsidR="00DF7FE5" w:rsidRPr="00A03459">
        <w:t>recent copy of your résume</w:t>
      </w:r>
      <w:r w:rsidRPr="00A03459">
        <w:t>.</w:t>
      </w:r>
      <w:r w:rsidR="004332C3" w:rsidRPr="00A03459">
        <w:t xml:space="preserve">  Many of you just updated it as part of your co-op report.</w:t>
      </w:r>
      <w:r w:rsidRPr="00A03459">
        <w:t xml:space="preserve">    Save the document as</w:t>
      </w:r>
      <w:r w:rsidR="00EA3343" w:rsidRPr="00A03459">
        <w:t xml:space="preserve"> YourUserName_E11</w:t>
      </w:r>
      <w:r w:rsidRPr="00A03459">
        <w:t xml:space="preserve">_Resume.docx in your H drive.  </w:t>
      </w:r>
      <w:r w:rsidRPr="00A03459">
        <w:rPr>
          <w:b/>
        </w:rPr>
        <w:t xml:space="preserve">  </w:t>
      </w:r>
    </w:p>
    <w:p w14:paraId="160ED22F" w14:textId="77777777" w:rsidR="00C01392" w:rsidRPr="00A03459" w:rsidRDefault="00C01392" w:rsidP="00C01392">
      <w:pPr>
        <w:suppressAutoHyphens/>
      </w:pPr>
    </w:p>
    <w:p w14:paraId="51A213F0" w14:textId="77777777" w:rsidR="00C01392" w:rsidRPr="00A03459" w:rsidRDefault="00C01392" w:rsidP="00C01392">
      <w:pPr>
        <w:suppressAutoHyphens/>
      </w:pPr>
      <w:r w:rsidRPr="00A03459">
        <w:t>Update your résumé as follows</w:t>
      </w:r>
      <w:r w:rsidR="00DF7FE5" w:rsidRPr="00A03459">
        <w:t xml:space="preserve"> </w:t>
      </w:r>
      <w:r w:rsidR="00DF7FE5" w:rsidRPr="00A03459">
        <w:rPr>
          <w:b/>
        </w:rPr>
        <w:t>and get feedback from the teacher before you submit it</w:t>
      </w:r>
      <w:r w:rsidR="00DF7FE5" w:rsidRPr="00A03459">
        <w:t xml:space="preserve"> for marking</w:t>
      </w:r>
      <w:r w:rsidRPr="00A03459">
        <w:t>:</w:t>
      </w:r>
    </w:p>
    <w:p w14:paraId="51E3C73C" w14:textId="77777777" w:rsidR="00C01392" w:rsidRPr="00A03459" w:rsidRDefault="00C01392" w:rsidP="00C01392">
      <w:pPr>
        <w:pStyle w:val="ListParagraph"/>
        <w:numPr>
          <w:ilvl w:val="0"/>
          <w:numId w:val="13"/>
        </w:numPr>
        <w:suppressAutoHyphens/>
      </w:pPr>
      <w:r w:rsidRPr="00A03459">
        <w:t>Add your work experience from your summer employment.  Use the same format as exists currently in your résumé.  Remember to focus on the achievements and skills that you demonstrated during your employment, rather than describing what you did.</w:t>
      </w:r>
    </w:p>
    <w:p w14:paraId="2A5F3BF7" w14:textId="77777777" w:rsidR="00C01392" w:rsidRPr="00A03459" w:rsidRDefault="00C01392" w:rsidP="00C01392">
      <w:pPr>
        <w:pStyle w:val="ListParagraph"/>
        <w:numPr>
          <w:ilvl w:val="0"/>
          <w:numId w:val="13"/>
        </w:numPr>
        <w:suppressAutoHyphens/>
      </w:pPr>
      <w:r w:rsidRPr="00A03459">
        <w:t xml:space="preserve">Move your Work Experience section before your Education section, if you had an IT related job this summer.  If you did not have an IT related job, leave the Education section before the Work Experience section.  </w:t>
      </w:r>
    </w:p>
    <w:p w14:paraId="228C2D2D" w14:textId="77777777" w:rsidR="00C01392" w:rsidRPr="00A03459" w:rsidRDefault="00C01392" w:rsidP="00C01392">
      <w:pPr>
        <w:pStyle w:val="ListParagraph"/>
        <w:numPr>
          <w:ilvl w:val="0"/>
          <w:numId w:val="13"/>
        </w:numPr>
        <w:suppressAutoHyphens/>
      </w:pPr>
      <w:r w:rsidRPr="00A03459">
        <w:t>Update your Education section with any notable academic achievements from 1</w:t>
      </w:r>
      <w:r w:rsidRPr="00A03459">
        <w:rPr>
          <w:vertAlign w:val="superscript"/>
        </w:rPr>
        <w:t>st</w:t>
      </w:r>
      <w:r w:rsidRPr="00A03459">
        <w:t xml:space="preserve"> year such as the Honour List or awards received.</w:t>
      </w:r>
    </w:p>
    <w:p w14:paraId="76ADE4E5" w14:textId="77777777" w:rsidR="00C01392" w:rsidRPr="00A03459" w:rsidRDefault="00C01392" w:rsidP="00C01392">
      <w:pPr>
        <w:pStyle w:val="ListParagraph"/>
        <w:numPr>
          <w:ilvl w:val="0"/>
          <w:numId w:val="13"/>
        </w:numPr>
        <w:suppressAutoHyphens/>
      </w:pPr>
      <w:r w:rsidRPr="00A03459">
        <w:t xml:space="preserve">Update the Technical Skills section with the skills you will learn during this semester.  Use your course outlines to extract the languages and tools that you will use.  </w:t>
      </w:r>
    </w:p>
    <w:p w14:paraId="08332553" w14:textId="77777777" w:rsidR="00C01392" w:rsidRPr="00A03459" w:rsidRDefault="00C01392" w:rsidP="00C01392">
      <w:pPr>
        <w:pStyle w:val="ListParagraph"/>
        <w:numPr>
          <w:ilvl w:val="0"/>
          <w:numId w:val="13"/>
        </w:numPr>
        <w:suppressAutoHyphens/>
      </w:pPr>
      <w:r w:rsidRPr="00A03459">
        <w:t>Update the Interests section with any additional interests or activities that you are involved in.</w:t>
      </w:r>
    </w:p>
    <w:p w14:paraId="2D2B85A5" w14:textId="77777777" w:rsidR="002667AF" w:rsidRPr="00A03459" w:rsidRDefault="002667AF" w:rsidP="00662E40">
      <w:pPr>
        <w:pStyle w:val="ListBullet"/>
        <w:numPr>
          <w:ilvl w:val="0"/>
          <w:numId w:val="0"/>
        </w:numPr>
        <w:rPr>
          <w:lang w:val="en-US"/>
        </w:rPr>
      </w:pPr>
    </w:p>
    <w:p w14:paraId="79B2D006" w14:textId="77777777" w:rsidR="000D10AE" w:rsidRPr="00A03459" w:rsidRDefault="000D10AE" w:rsidP="000D10AE">
      <w:pPr>
        <w:suppressAutoHyphens/>
        <w:rPr>
          <w:b/>
        </w:rPr>
      </w:pPr>
      <w:r w:rsidRPr="00A03459">
        <w:rPr>
          <w:b/>
        </w:rPr>
        <w:t>Part 4 – System Development Methodologies</w:t>
      </w:r>
    </w:p>
    <w:p w14:paraId="5BE36226" w14:textId="77777777" w:rsidR="000D10AE" w:rsidRPr="00A03459" w:rsidRDefault="000D10AE" w:rsidP="000D10AE">
      <w:pPr>
        <w:suppressAutoHyphens/>
        <w:rPr>
          <w:rPrChange w:id="161" w:author="Admin lab" w:date="2016-08-26T11:44:00Z">
            <w:rPr>
              <w:highlight w:val="yellow"/>
            </w:rPr>
          </w:rPrChange>
        </w:rPr>
      </w:pPr>
    </w:p>
    <w:p w14:paraId="3D394244" w14:textId="77777777" w:rsidR="000D10AE" w:rsidRPr="00A03459" w:rsidRDefault="000D10AE" w:rsidP="000D10AE">
      <w:pPr>
        <w:pStyle w:val="ListParagraph"/>
        <w:numPr>
          <w:ilvl w:val="0"/>
          <w:numId w:val="26"/>
        </w:numPr>
        <w:suppressAutoHyphens/>
        <w:ind w:left="360"/>
        <w:rPr>
          <w:ins w:id="162" w:author="Admin lab" w:date="2016-08-26T10:58:00Z"/>
        </w:rPr>
      </w:pPr>
      <w:r w:rsidRPr="00A03459">
        <w:t>Suppose you are a project manager using a waterfall development-based methodology on a large and complex project.  Your manager has just read an article on the Internet that advocates replacing this methodology with prototyping and comes to you requesting that you switch.  What would you say?</w:t>
      </w:r>
    </w:p>
    <w:p w14:paraId="3745D85C" w14:textId="55BA4BEE" w:rsidR="00D611A8" w:rsidRPr="00A03459" w:rsidDel="00D611A8" w:rsidRDefault="00D611A8">
      <w:pPr>
        <w:pStyle w:val="ListParagraph"/>
        <w:suppressAutoHyphens/>
        <w:rPr>
          <w:del w:id="163" w:author="Admin lab" w:date="2016-08-26T11:03:00Z"/>
        </w:rPr>
        <w:pPrChange w:id="164" w:author="Admin lab" w:date="2016-08-26T11:03:00Z">
          <w:pPr/>
        </w:pPrChange>
      </w:pPr>
      <w:ins w:id="165" w:author="Admin lab" w:date="2016-08-26T10:58:00Z">
        <w:r w:rsidRPr="00A03459">
          <w:lastRenderedPageBreak/>
          <w:t xml:space="preserve">I’d recommend sticking with a waterfall development since the system is very large and therefore requires a lot more planning since there’s more things that can go wrong with it. </w:t>
        </w:r>
      </w:ins>
    </w:p>
    <w:p w14:paraId="073E686B" w14:textId="77777777" w:rsidR="00D611A8" w:rsidRPr="00A03459" w:rsidRDefault="00D611A8">
      <w:pPr>
        <w:pStyle w:val="ListParagraph"/>
        <w:suppressAutoHyphens/>
        <w:rPr>
          <w:ins w:id="166" w:author="Admin lab" w:date="2016-08-26T11:03:00Z"/>
        </w:rPr>
        <w:pPrChange w:id="167" w:author="Admin lab" w:date="2016-08-26T10:58:00Z">
          <w:pPr>
            <w:pStyle w:val="ListParagraph"/>
            <w:numPr>
              <w:numId w:val="26"/>
            </w:numPr>
            <w:suppressAutoHyphens/>
            <w:ind w:left="360" w:hanging="360"/>
          </w:pPr>
        </w:pPrChange>
      </w:pPr>
    </w:p>
    <w:p w14:paraId="0236B15A" w14:textId="77777777" w:rsidR="00D611A8" w:rsidRPr="00A03459" w:rsidRDefault="00D611A8">
      <w:pPr>
        <w:pStyle w:val="ListParagraph"/>
        <w:suppressAutoHyphens/>
        <w:pPrChange w:id="168" w:author="Admin lab" w:date="2016-08-26T11:03:00Z">
          <w:pPr/>
        </w:pPrChange>
      </w:pPr>
    </w:p>
    <w:p w14:paraId="74AAEEA8" w14:textId="77777777" w:rsidR="000D10AE" w:rsidRPr="00A03459" w:rsidRDefault="000D10AE" w:rsidP="000D10AE">
      <w:pPr>
        <w:pStyle w:val="ListParagraph"/>
        <w:numPr>
          <w:ilvl w:val="0"/>
          <w:numId w:val="26"/>
        </w:numPr>
        <w:suppressAutoHyphens/>
        <w:ind w:left="360"/>
      </w:pPr>
      <w:r w:rsidRPr="00A03459">
        <w:t>Giving reasons for your answer based on the type of system being developed, suggest the most appropriate software methodology that might be used as a basis for the development of the following systems:</w:t>
      </w:r>
    </w:p>
    <w:p w14:paraId="5C928D47" w14:textId="77777777" w:rsidR="000D10AE" w:rsidRPr="00A03459" w:rsidRDefault="000D10AE" w:rsidP="000D10AE">
      <w:pPr>
        <w:pStyle w:val="ListParagraph"/>
        <w:numPr>
          <w:ilvl w:val="0"/>
          <w:numId w:val="27"/>
        </w:numPr>
        <w:suppressAutoHyphens/>
        <w:rPr>
          <w:ins w:id="169" w:author="Admin lab" w:date="2016-08-26T11:03:00Z"/>
        </w:rPr>
      </w:pPr>
      <w:r w:rsidRPr="00A03459">
        <w:t>A system to control anti-lock braking in a car.</w:t>
      </w:r>
    </w:p>
    <w:p w14:paraId="55D25C95" w14:textId="7A1C7189" w:rsidR="00D611A8" w:rsidRPr="00A03459" w:rsidRDefault="00F15AD6">
      <w:pPr>
        <w:pStyle w:val="ListParagraph"/>
        <w:suppressAutoHyphens/>
        <w:ind w:left="1440"/>
        <w:rPr>
          <w:ins w:id="170" w:author="Admin lab" w:date="2016-08-26T11:08:00Z"/>
        </w:rPr>
        <w:pPrChange w:id="171" w:author="Admin lab" w:date="2016-08-26T11:07:00Z">
          <w:pPr>
            <w:pStyle w:val="ListParagraph"/>
            <w:numPr>
              <w:numId w:val="27"/>
            </w:numPr>
            <w:suppressAutoHyphens/>
            <w:ind w:hanging="360"/>
          </w:pPr>
        </w:pPrChange>
      </w:pPr>
      <w:ins w:id="172" w:author="Admin lab" w:date="2016-08-26T11:08:00Z">
        <w:r w:rsidRPr="00A03459">
          <w:t xml:space="preserve">Throw away prototyping: There’s a lot of constant testing </w:t>
        </w:r>
      </w:ins>
      <w:ins w:id="173" w:author="Admin lab" w:date="2016-08-26T11:09:00Z">
        <w:r w:rsidRPr="00A03459">
          <w:t>to be done since they need to make sure that the system works, is reliable, consistent and safe.</w:t>
        </w:r>
      </w:ins>
      <w:ins w:id="174" w:author="Admin lab" w:date="2016-08-26T11:10:00Z">
        <w:r w:rsidRPr="00A03459">
          <w:t xml:space="preserve"> There’s a lot of going back and making constant changes to make adjustments. </w:t>
        </w:r>
      </w:ins>
      <w:ins w:id="175" w:author="Admin lab" w:date="2016-08-26T11:08:00Z">
        <w:r w:rsidRPr="00A03459">
          <w:t xml:space="preserve"> </w:t>
        </w:r>
      </w:ins>
    </w:p>
    <w:p w14:paraId="144D0C3A" w14:textId="77777777" w:rsidR="00F15AD6" w:rsidRPr="00A03459" w:rsidRDefault="00F15AD6">
      <w:pPr>
        <w:pStyle w:val="ListParagraph"/>
        <w:suppressAutoHyphens/>
        <w:ind w:left="1440"/>
        <w:pPrChange w:id="176" w:author="Admin lab" w:date="2016-08-26T11:07:00Z">
          <w:pPr>
            <w:pStyle w:val="ListParagraph"/>
            <w:numPr>
              <w:numId w:val="27"/>
            </w:numPr>
            <w:suppressAutoHyphens/>
            <w:ind w:hanging="360"/>
          </w:pPr>
        </w:pPrChange>
      </w:pPr>
    </w:p>
    <w:p w14:paraId="7D42CC82" w14:textId="77777777" w:rsidR="000D10AE" w:rsidRPr="00A03459" w:rsidRDefault="000D10AE" w:rsidP="000D10AE">
      <w:pPr>
        <w:pStyle w:val="ListParagraph"/>
        <w:numPr>
          <w:ilvl w:val="0"/>
          <w:numId w:val="27"/>
        </w:numPr>
        <w:suppressAutoHyphens/>
        <w:rPr>
          <w:ins w:id="177" w:author="Admin lab" w:date="2016-08-26T11:03:00Z"/>
        </w:rPr>
      </w:pPr>
      <w:r w:rsidRPr="00A03459">
        <w:t>A university accounting system that replaces an existing system.</w:t>
      </w:r>
    </w:p>
    <w:p w14:paraId="5705A36F" w14:textId="5B3A6617" w:rsidR="00D611A8" w:rsidRPr="00A03459" w:rsidRDefault="00F15AD6">
      <w:pPr>
        <w:pStyle w:val="ListParagraph"/>
        <w:suppressAutoHyphens/>
        <w:ind w:left="1440"/>
        <w:rPr>
          <w:ins w:id="178" w:author="Admin lab" w:date="2016-08-26T11:11:00Z"/>
        </w:rPr>
        <w:pPrChange w:id="179" w:author="Admin lab" w:date="2016-08-26T11:10:00Z">
          <w:pPr>
            <w:pStyle w:val="ListParagraph"/>
            <w:numPr>
              <w:numId w:val="27"/>
            </w:numPr>
            <w:suppressAutoHyphens/>
            <w:ind w:hanging="360"/>
          </w:pPr>
        </w:pPrChange>
      </w:pPr>
      <w:ins w:id="180" w:author="Admin lab" w:date="2016-08-26T11:10:00Z">
        <w:r w:rsidRPr="00A03459">
          <w:t>D</w:t>
        </w:r>
      </w:ins>
      <w:ins w:id="181" w:author="Admin lab" w:date="2016-08-26T11:11:00Z">
        <w:r w:rsidRPr="00A03459">
          <w:t xml:space="preserve">ealing with money, it’s a big deal if the system has any major issues, so I’d use a waterfall development so that you can </w:t>
        </w:r>
      </w:ins>
      <w:ins w:id="182" w:author="Admin lab" w:date="2016-08-26T11:13:00Z">
        <w:r w:rsidRPr="00A03459">
          <w:t xml:space="preserve">make sure every previous step is done before starting something new, that way you minimize errors. </w:t>
        </w:r>
      </w:ins>
    </w:p>
    <w:p w14:paraId="2A1CEE37" w14:textId="77777777" w:rsidR="00F15AD6" w:rsidRPr="00A03459" w:rsidRDefault="00F15AD6">
      <w:pPr>
        <w:pStyle w:val="ListParagraph"/>
        <w:suppressAutoHyphens/>
        <w:ind w:left="1440"/>
        <w:pPrChange w:id="183" w:author="Admin lab" w:date="2016-08-26T11:10:00Z">
          <w:pPr>
            <w:pStyle w:val="ListParagraph"/>
            <w:numPr>
              <w:numId w:val="27"/>
            </w:numPr>
            <w:suppressAutoHyphens/>
            <w:ind w:hanging="360"/>
          </w:pPr>
        </w:pPrChange>
      </w:pPr>
    </w:p>
    <w:p w14:paraId="0E5BC6F3" w14:textId="3493F008" w:rsidR="00D611A8" w:rsidRPr="00A03459" w:rsidRDefault="000D10AE">
      <w:pPr>
        <w:pStyle w:val="ListParagraph"/>
        <w:numPr>
          <w:ilvl w:val="0"/>
          <w:numId w:val="27"/>
        </w:numPr>
        <w:suppressAutoHyphens/>
        <w:rPr>
          <w:ins w:id="184" w:author="Admin lab" w:date="2016-08-26T11:03:00Z"/>
        </w:rPr>
      </w:pPr>
      <w:r w:rsidRPr="00A03459">
        <w:t>An interactive travel planning system that helps users plan journeys with the lowest environmental impact.</w:t>
      </w:r>
    </w:p>
    <w:p w14:paraId="2A6C23A5" w14:textId="2EF5DE3C" w:rsidR="00D611A8" w:rsidRPr="00A03459" w:rsidRDefault="00F15AD6">
      <w:pPr>
        <w:suppressAutoHyphens/>
        <w:ind w:left="1440"/>
        <w:pPrChange w:id="185" w:author="Admin lab" w:date="2016-08-26T11:03:00Z">
          <w:pPr>
            <w:pStyle w:val="ListParagraph"/>
            <w:numPr>
              <w:numId w:val="27"/>
            </w:numPr>
            <w:suppressAutoHyphens/>
            <w:ind w:hanging="360"/>
          </w:pPr>
        </w:pPrChange>
      </w:pPr>
      <w:ins w:id="186" w:author="Admin lab" w:date="2016-08-26T11:13:00Z">
        <w:r w:rsidRPr="00A03459">
          <w:t xml:space="preserve">I’d use agile development. It sounds like a relatively small system without a huge impact if something small goes wrong, and agile development means you can constantly adjust the system to account for new </w:t>
        </w:r>
      </w:ins>
      <w:ins w:id="187" w:author="Admin lab" w:date="2016-08-26T11:15:00Z">
        <w:r w:rsidRPr="00A03459">
          <w:t>travel</w:t>
        </w:r>
      </w:ins>
      <w:ins w:id="188" w:author="Admin lab" w:date="2016-08-26T11:13:00Z">
        <w:r w:rsidRPr="00A03459">
          <w:t xml:space="preserve"> </w:t>
        </w:r>
      </w:ins>
      <w:ins w:id="189" w:author="Admin lab" w:date="2016-08-26T11:15:00Z">
        <w:r w:rsidRPr="00A03459">
          <w:t xml:space="preserve">routes, new environmental conscious technologies, etc. </w:t>
        </w:r>
      </w:ins>
    </w:p>
    <w:p w14:paraId="07001CFF" w14:textId="77777777" w:rsidR="006D3B73" w:rsidRPr="00A03459" w:rsidRDefault="006D3B73" w:rsidP="00203A3D">
      <w:pPr>
        <w:pStyle w:val="ListParagraph"/>
        <w:suppressAutoHyphens/>
      </w:pPr>
    </w:p>
    <w:p w14:paraId="7CACF599" w14:textId="2A6515AA" w:rsidR="006D3B73" w:rsidRPr="00A03459" w:rsidRDefault="006D3B73" w:rsidP="00203A3D">
      <w:pPr>
        <w:suppressAutoHyphens/>
      </w:pPr>
      <w:r w:rsidRPr="00A03459">
        <w:t>3.  Name 3 different project team roles and briefly explain their role and responsibilities.</w:t>
      </w:r>
    </w:p>
    <w:p w14:paraId="253A544B" w14:textId="1E890BC1" w:rsidR="000D10AE" w:rsidRPr="00A03459" w:rsidRDefault="00D611A8">
      <w:pPr>
        <w:ind w:left="720"/>
        <w:rPr>
          <w:ins w:id="190" w:author="Admin lab" w:date="2016-08-26T11:05:00Z"/>
        </w:rPr>
        <w:pPrChange w:id="191" w:author="Admin lab" w:date="2016-08-26T11:06:00Z">
          <w:pPr/>
        </w:pPrChange>
      </w:pPr>
      <w:ins w:id="192" w:author="Admin lab" w:date="2016-08-26T11:03:00Z">
        <w:r w:rsidRPr="00A03459">
          <w:t xml:space="preserve">Project manager: manages team of analysts, programmers, testers, etc. </w:t>
        </w:r>
      </w:ins>
      <w:ins w:id="193" w:author="Admin lab" w:date="2016-08-26T11:05:00Z">
        <w:r w:rsidRPr="00A03459">
          <w:t xml:space="preserve">Assigns team resources, serves as the primary point of contact for the team. </w:t>
        </w:r>
      </w:ins>
    </w:p>
    <w:p w14:paraId="0ED467FC" w14:textId="1B3D6CF1" w:rsidR="00D611A8" w:rsidRPr="00A03459" w:rsidRDefault="00D611A8">
      <w:pPr>
        <w:ind w:left="720"/>
        <w:rPr>
          <w:ins w:id="194" w:author="Admin lab" w:date="2016-08-26T11:06:00Z"/>
        </w:rPr>
        <w:pPrChange w:id="195" w:author="Admin lab" w:date="2016-08-26T11:06:00Z">
          <w:pPr/>
        </w:pPrChange>
      </w:pPr>
      <w:ins w:id="196" w:author="Admin lab" w:date="2016-08-26T11:05:00Z">
        <w:r w:rsidRPr="00A03459">
          <w:t xml:space="preserve">Business analyst: Identifies how the system provides value. </w:t>
        </w:r>
      </w:ins>
      <w:ins w:id="197" w:author="Admin lab" w:date="2016-08-26T11:06:00Z">
        <w:r w:rsidRPr="00A03459">
          <w:t xml:space="preserve">Designs the new business process and policies. </w:t>
        </w:r>
      </w:ins>
    </w:p>
    <w:p w14:paraId="2E0D3B4E" w14:textId="78BA4502" w:rsidR="00D611A8" w:rsidRPr="00A03459" w:rsidRDefault="00D611A8">
      <w:pPr>
        <w:ind w:left="720"/>
        <w:pPrChange w:id="198" w:author="Admin lab" w:date="2016-08-26T11:07:00Z">
          <w:pPr/>
        </w:pPrChange>
      </w:pPr>
      <w:ins w:id="199" w:author="Admin lab" w:date="2016-08-26T11:06:00Z">
        <w:r w:rsidRPr="00A03459">
          <w:t xml:space="preserve">Developers: Develop and test the system as specified in the design phase. </w:t>
        </w:r>
      </w:ins>
      <w:ins w:id="200" w:author="Admin lab" w:date="2016-08-26T11:07:00Z">
        <w:r w:rsidRPr="00A03459">
          <w:t xml:space="preserve">Integrate various system components to build the whole system. </w:t>
        </w:r>
      </w:ins>
    </w:p>
    <w:p w14:paraId="06D159E9" w14:textId="77777777" w:rsidR="000D10AE" w:rsidRPr="00A03459" w:rsidRDefault="000D10AE" w:rsidP="000D10AE"/>
    <w:p w14:paraId="2872EA0E" w14:textId="77777777" w:rsidR="000D10AE" w:rsidRPr="00A03459" w:rsidRDefault="000D10AE" w:rsidP="000D10AE">
      <w:pPr>
        <w:pStyle w:val="ListBullet"/>
        <w:numPr>
          <w:ilvl w:val="0"/>
          <w:numId w:val="0"/>
        </w:numPr>
        <w:spacing w:line="276" w:lineRule="auto"/>
        <w:rPr>
          <w:lang w:val="en-US"/>
        </w:rPr>
      </w:pPr>
      <w:r w:rsidRPr="00A03459">
        <w:rPr>
          <w:b/>
        </w:rPr>
        <w:t>Part 5 – Agile Software Development</w:t>
      </w:r>
    </w:p>
    <w:p w14:paraId="5B89ED95" w14:textId="77777777" w:rsidR="000D10AE" w:rsidRPr="00A03459" w:rsidRDefault="000D10AE" w:rsidP="000D10AE">
      <w:pPr>
        <w:numPr>
          <w:ilvl w:val="0"/>
          <w:numId w:val="10"/>
        </w:numPr>
        <w:suppressAutoHyphens/>
        <w:spacing w:line="276" w:lineRule="auto"/>
        <w:rPr>
          <w:ins w:id="201" w:author="Admin lab" w:date="2016-08-26T11:16:00Z"/>
        </w:rPr>
      </w:pPr>
      <w:r w:rsidRPr="00A03459">
        <w:t>Explain how the principles underlying agile methods lead to the accelerated development and deployment of software.</w:t>
      </w:r>
    </w:p>
    <w:p w14:paraId="295B8308" w14:textId="5EE975C4" w:rsidR="00F15AD6" w:rsidRPr="00A03459" w:rsidRDefault="00F15AD6">
      <w:pPr>
        <w:suppressAutoHyphens/>
        <w:spacing w:line="276" w:lineRule="auto"/>
        <w:ind w:left="720"/>
        <w:rPr>
          <w:ins w:id="202" w:author="Admin lab" w:date="2016-08-26T11:22:00Z"/>
        </w:rPr>
        <w:pPrChange w:id="203" w:author="Admin lab" w:date="2016-08-26T11:16:00Z">
          <w:pPr>
            <w:numPr>
              <w:numId w:val="10"/>
            </w:numPr>
            <w:tabs>
              <w:tab w:val="num" w:pos="360"/>
            </w:tabs>
            <w:suppressAutoHyphens/>
            <w:spacing w:line="276" w:lineRule="auto"/>
            <w:ind w:left="360" w:hanging="360"/>
          </w:pPr>
        </w:pPrChange>
      </w:pPr>
      <w:ins w:id="204" w:author="Admin lab" w:date="2016-08-26T11:16:00Z">
        <w:r w:rsidRPr="00A03459">
          <w:t xml:space="preserve">With agile development you can deploy an incomplete system that has all the base requirements and over months you can add certain smaller functionalities. </w:t>
        </w:r>
      </w:ins>
      <w:ins w:id="205" w:author="Admin lab" w:date="2016-08-26T11:17:00Z">
        <w:r w:rsidRPr="00A03459">
          <w:t>That way people can have the system up and running early and have people on the system immediately</w:t>
        </w:r>
        <w:r w:rsidR="00F13C2B" w:rsidRPr="00A03459">
          <w:t xml:space="preserve">. </w:t>
        </w:r>
      </w:ins>
    </w:p>
    <w:p w14:paraId="7077648E" w14:textId="77777777" w:rsidR="00F13C2B" w:rsidRPr="00A03459" w:rsidRDefault="00F13C2B">
      <w:pPr>
        <w:suppressAutoHyphens/>
        <w:spacing w:line="276" w:lineRule="auto"/>
        <w:ind w:left="720"/>
        <w:pPrChange w:id="206" w:author="Admin lab" w:date="2016-08-26T11:16:00Z">
          <w:pPr>
            <w:numPr>
              <w:numId w:val="10"/>
            </w:numPr>
            <w:tabs>
              <w:tab w:val="num" w:pos="360"/>
            </w:tabs>
            <w:suppressAutoHyphens/>
            <w:spacing w:line="276" w:lineRule="auto"/>
            <w:ind w:left="360" w:hanging="360"/>
          </w:pPr>
        </w:pPrChange>
      </w:pPr>
    </w:p>
    <w:p w14:paraId="556C4671" w14:textId="77777777" w:rsidR="000D10AE" w:rsidRPr="00A03459" w:rsidRDefault="000D10AE" w:rsidP="000D10AE">
      <w:pPr>
        <w:numPr>
          <w:ilvl w:val="0"/>
          <w:numId w:val="10"/>
        </w:numPr>
        <w:suppressAutoHyphens/>
        <w:spacing w:line="276" w:lineRule="auto"/>
        <w:rPr>
          <w:ins w:id="207" w:author="Admin lab" w:date="2016-08-26T11:19:00Z"/>
        </w:rPr>
      </w:pPr>
      <w:r w:rsidRPr="00A03459">
        <w:t xml:space="preserve">When would you recommend </w:t>
      </w:r>
      <w:r w:rsidRPr="00A03459">
        <w:rPr>
          <w:i/>
        </w:rPr>
        <w:t>against</w:t>
      </w:r>
      <w:r w:rsidRPr="00A03459">
        <w:t xml:space="preserve"> the use of an agile method for developing a software system?</w:t>
      </w:r>
    </w:p>
    <w:p w14:paraId="3D57D7F0" w14:textId="2F8B710C" w:rsidR="00F13C2B" w:rsidRPr="00A03459" w:rsidRDefault="00F13C2B">
      <w:pPr>
        <w:suppressAutoHyphens/>
        <w:spacing w:line="276" w:lineRule="auto"/>
        <w:ind w:left="720"/>
        <w:rPr>
          <w:ins w:id="208" w:author="Admin lab" w:date="2016-08-26T11:22:00Z"/>
        </w:rPr>
        <w:pPrChange w:id="209" w:author="Admin lab" w:date="2016-08-26T11:19:00Z">
          <w:pPr>
            <w:numPr>
              <w:numId w:val="10"/>
            </w:numPr>
            <w:tabs>
              <w:tab w:val="num" w:pos="360"/>
            </w:tabs>
            <w:suppressAutoHyphens/>
            <w:spacing w:line="276" w:lineRule="auto"/>
            <w:ind w:left="360" w:hanging="360"/>
          </w:pPr>
        </w:pPrChange>
      </w:pPr>
      <w:ins w:id="210" w:author="Admin lab" w:date="2016-08-26T11:19:00Z">
        <w:r w:rsidRPr="00A03459">
          <w:t xml:space="preserve">For certain things, for sure agile isn’t necessarily the way to go. For larger and more complex systems, agile shouldn’t be used, especially if there’s already an older system in place. </w:t>
        </w:r>
      </w:ins>
      <w:ins w:id="211" w:author="Admin lab" w:date="2016-08-26T11:20:00Z">
        <w:r w:rsidRPr="00A03459">
          <w:t xml:space="preserve">That way you can have a complete system and slowly deploy it in test environments and then when it works, deploy it everywhere. </w:t>
        </w:r>
      </w:ins>
    </w:p>
    <w:p w14:paraId="7C875FE9" w14:textId="08271C32" w:rsidR="00F13C2B" w:rsidRPr="00A03459" w:rsidDel="009F6EC8" w:rsidRDefault="00F13C2B">
      <w:pPr>
        <w:suppressAutoHyphens/>
        <w:spacing w:line="276" w:lineRule="auto"/>
        <w:ind w:left="720"/>
        <w:rPr>
          <w:del w:id="212" w:author="Admin lab" w:date="2016-08-26T11:30:00Z"/>
        </w:rPr>
        <w:pPrChange w:id="213" w:author="Admin lab" w:date="2016-08-26T11:19:00Z">
          <w:pPr>
            <w:numPr>
              <w:numId w:val="10"/>
            </w:numPr>
            <w:tabs>
              <w:tab w:val="num" w:pos="360"/>
            </w:tabs>
            <w:suppressAutoHyphens/>
            <w:spacing w:line="276" w:lineRule="auto"/>
            <w:ind w:left="360" w:hanging="360"/>
          </w:pPr>
        </w:pPrChange>
      </w:pPr>
    </w:p>
    <w:p w14:paraId="5D5B5C14" w14:textId="04FC5F51" w:rsidR="00656A2C" w:rsidRPr="00A03459" w:rsidRDefault="000D10AE">
      <w:pPr>
        <w:suppressAutoHyphens/>
        <w:spacing w:line="276" w:lineRule="auto"/>
        <w:ind w:left="360"/>
        <w:rPr>
          <w:strike/>
          <w:rPrChange w:id="214" w:author="Admin lab" w:date="2016-08-26T11:44:00Z">
            <w:rPr/>
          </w:rPrChange>
        </w:rPr>
        <w:pPrChange w:id="215" w:author="Admin lab" w:date="2016-08-26T11:24:00Z">
          <w:pPr>
            <w:numPr>
              <w:numId w:val="10"/>
            </w:numPr>
            <w:tabs>
              <w:tab w:val="num" w:pos="360"/>
            </w:tabs>
            <w:suppressAutoHyphens/>
            <w:spacing w:line="276" w:lineRule="auto"/>
            <w:ind w:left="360" w:hanging="360"/>
          </w:pPr>
        </w:pPrChange>
      </w:pPr>
      <w:del w:id="216" w:author="Admin lab" w:date="2016-08-26T11:30:00Z">
        <w:r w:rsidRPr="00A03459" w:rsidDel="009F6EC8">
          <w:rPr>
            <w:strike/>
            <w:rPrChange w:id="217" w:author="Admin lab" w:date="2016-08-26T11:44:00Z">
              <w:rPr/>
            </w:rPrChange>
          </w:rPr>
          <w:delText>Explain why test-first development helps the programmer to develop a better understanding of the system requirements.  What are the potential difficulties with test-first development?</w:delText>
        </w:r>
      </w:del>
    </w:p>
    <w:p w14:paraId="1F58785C" w14:textId="77777777" w:rsidR="000D10AE" w:rsidRPr="00A03459" w:rsidRDefault="000D10AE" w:rsidP="000D10AE">
      <w:pPr>
        <w:numPr>
          <w:ilvl w:val="0"/>
          <w:numId w:val="10"/>
        </w:numPr>
        <w:suppressAutoHyphens/>
        <w:spacing w:line="276" w:lineRule="auto"/>
        <w:rPr>
          <w:ins w:id="218" w:author="Admin lab" w:date="2016-08-26T11:21:00Z"/>
        </w:rPr>
      </w:pPr>
      <w:r w:rsidRPr="00A03459">
        <w:t>Explain how a sprint cycle works in Scrum.</w:t>
      </w:r>
    </w:p>
    <w:p w14:paraId="137C97B4" w14:textId="4E25190B" w:rsidR="00F13C2B" w:rsidRPr="00A03459" w:rsidRDefault="00F13C2B">
      <w:pPr>
        <w:suppressAutoHyphens/>
        <w:spacing w:line="276" w:lineRule="auto"/>
        <w:ind w:left="720"/>
        <w:rPr>
          <w:ins w:id="219" w:author="Admin lab" w:date="2016-08-26T11:22:00Z"/>
        </w:rPr>
        <w:pPrChange w:id="220" w:author="Admin lab" w:date="2016-08-26T11:21:00Z">
          <w:pPr>
            <w:numPr>
              <w:numId w:val="10"/>
            </w:numPr>
            <w:tabs>
              <w:tab w:val="num" w:pos="360"/>
            </w:tabs>
            <w:suppressAutoHyphens/>
            <w:spacing w:line="276" w:lineRule="auto"/>
            <w:ind w:left="360" w:hanging="360"/>
          </w:pPr>
        </w:pPrChange>
      </w:pPr>
      <w:ins w:id="221" w:author="Admin lab" w:date="2016-08-26T11:21:00Z">
        <w:r w:rsidRPr="00A03459">
          <w:t xml:space="preserve">A spring cycle works by having a new feature added to an agile developed system every few weeks. Every say, two weeks, you have a new feature added to the system and each new functionality is part of a new sprint cycle. </w:t>
        </w:r>
      </w:ins>
    </w:p>
    <w:p w14:paraId="003E992F" w14:textId="77777777" w:rsidR="00F13C2B" w:rsidRPr="00A03459" w:rsidRDefault="00F13C2B">
      <w:pPr>
        <w:suppressAutoHyphens/>
        <w:spacing w:line="276" w:lineRule="auto"/>
        <w:ind w:left="720"/>
        <w:pPrChange w:id="222" w:author="Admin lab" w:date="2016-08-26T11:21:00Z">
          <w:pPr>
            <w:numPr>
              <w:numId w:val="10"/>
            </w:numPr>
            <w:tabs>
              <w:tab w:val="num" w:pos="360"/>
            </w:tabs>
            <w:suppressAutoHyphens/>
            <w:spacing w:line="276" w:lineRule="auto"/>
            <w:ind w:left="360" w:hanging="360"/>
          </w:pPr>
        </w:pPrChange>
      </w:pPr>
    </w:p>
    <w:p w14:paraId="200E2D07" w14:textId="77777777" w:rsidR="000D10AE" w:rsidRPr="00A03459" w:rsidRDefault="000D10AE" w:rsidP="000D10AE">
      <w:pPr>
        <w:numPr>
          <w:ilvl w:val="0"/>
          <w:numId w:val="10"/>
        </w:numPr>
        <w:suppressAutoHyphens/>
        <w:spacing w:line="276" w:lineRule="auto"/>
        <w:rPr>
          <w:ins w:id="223" w:author="Admin lab" w:date="2016-08-26T11:22:00Z"/>
        </w:rPr>
      </w:pPr>
      <w:r w:rsidRPr="00A03459">
        <w:t xml:space="preserve">In Scrum, the team has a short meeting each day.  What is the reason for this daily meeting?  Each member of the team must answer three questions in each meeting.  What are they?  </w:t>
      </w:r>
    </w:p>
    <w:p w14:paraId="2F598E01" w14:textId="25CCA892" w:rsidR="00F13C2B" w:rsidRPr="00A03459" w:rsidDel="00F13C2B" w:rsidRDefault="00F13C2B">
      <w:pPr>
        <w:suppressAutoHyphens/>
        <w:spacing w:line="276" w:lineRule="auto"/>
        <w:ind w:left="360"/>
        <w:rPr>
          <w:del w:id="224" w:author="Admin lab" w:date="2016-08-26T11:22:00Z"/>
        </w:rPr>
        <w:pPrChange w:id="225" w:author="Admin lab" w:date="2016-08-26T11:24:00Z">
          <w:pPr>
            <w:numPr>
              <w:numId w:val="10"/>
            </w:numPr>
            <w:tabs>
              <w:tab w:val="num" w:pos="360"/>
            </w:tabs>
            <w:suppressAutoHyphens/>
            <w:spacing w:line="276" w:lineRule="auto"/>
            <w:ind w:left="360" w:hanging="360"/>
          </w:pPr>
        </w:pPrChange>
      </w:pPr>
      <w:ins w:id="226" w:author="Admin lab" w:date="2016-08-26T11:22:00Z">
        <w:r w:rsidRPr="00A03459">
          <w:t xml:space="preserve">Scums are used to constantly keep everyone on the team up to date one where things are at. </w:t>
        </w:r>
      </w:ins>
      <w:ins w:id="227" w:author="Admin lab" w:date="2016-08-26T11:23:00Z">
        <w:r w:rsidRPr="00A03459">
          <w:t xml:space="preserve">The three questions are: what have they done, what they’re going to do and anything they need help with. </w:t>
        </w:r>
      </w:ins>
    </w:p>
    <w:p w14:paraId="5AE22395" w14:textId="338DDB21" w:rsidR="000D10AE" w:rsidRPr="00A03459" w:rsidDel="00F13C2B" w:rsidRDefault="000D10AE">
      <w:pPr>
        <w:suppressAutoHyphens/>
        <w:spacing w:line="276" w:lineRule="auto"/>
        <w:ind w:left="360"/>
        <w:rPr>
          <w:del w:id="228" w:author="Admin lab" w:date="2016-08-26T11:22:00Z"/>
        </w:rPr>
        <w:pPrChange w:id="229" w:author="Admin lab" w:date="2016-08-26T11:24:00Z">
          <w:pPr/>
        </w:pPrChange>
      </w:pPr>
    </w:p>
    <w:p w14:paraId="307BF441" w14:textId="2C264799" w:rsidR="0082651B" w:rsidRPr="00A03459" w:rsidRDefault="0082651B">
      <w:pPr>
        <w:pStyle w:val="ListBullet"/>
        <w:numPr>
          <w:ilvl w:val="0"/>
          <w:numId w:val="0"/>
        </w:numPr>
        <w:ind w:left="360"/>
        <w:rPr>
          <w:lang w:val="en-US"/>
        </w:rPr>
        <w:pPrChange w:id="230" w:author="Admin lab" w:date="2016-08-26T11:24:00Z">
          <w:pPr>
            <w:pStyle w:val="ListBullet"/>
            <w:numPr>
              <w:numId w:val="0"/>
            </w:numPr>
            <w:tabs>
              <w:tab w:val="clear" w:pos="720"/>
            </w:tabs>
            <w:ind w:left="0" w:firstLine="0"/>
          </w:pPr>
        </w:pPrChange>
      </w:pPr>
    </w:p>
    <w:p w14:paraId="1E563563" w14:textId="77777777" w:rsidR="000D10AE" w:rsidRPr="00A03459" w:rsidRDefault="000D10AE" w:rsidP="00662E40">
      <w:pPr>
        <w:pStyle w:val="ListBullet"/>
        <w:numPr>
          <w:ilvl w:val="0"/>
          <w:numId w:val="0"/>
        </w:numPr>
        <w:rPr>
          <w:lang w:val="en-US"/>
        </w:rPr>
      </w:pPr>
    </w:p>
    <w:p w14:paraId="6C4ACD49" w14:textId="77777777" w:rsidR="00D37909" w:rsidRPr="00A03459" w:rsidRDefault="00D37909" w:rsidP="00D37909">
      <w:pPr>
        <w:pBdr>
          <w:bottom w:val="single" w:sz="4" w:space="1" w:color="auto"/>
        </w:pBdr>
        <w:suppressAutoHyphens/>
      </w:pPr>
      <w:r w:rsidRPr="00A03459">
        <w:rPr>
          <w:b/>
        </w:rPr>
        <w:t>To submit</w:t>
      </w:r>
    </w:p>
    <w:p w14:paraId="0CB25DD0" w14:textId="77777777" w:rsidR="000961F0" w:rsidRPr="00A03459" w:rsidRDefault="000961F0" w:rsidP="00D37909"/>
    <w:p w14:paraId="31C5A471" w14:textId="77777777" w:rsidR="008C600C" w:rsidRPr="00A03459" w:rsidRDefault="00C01392">
      <w:r w:rsidRPr="00A03459">
        <w:t>Upload two files to Moodle:</w:t>
      </w:r>
    </w:p>
    <w:p w14:paraId="06425F84" w14:textId="0F7BF81C" w:rsidR="00C01392" w:rsidRPr="00A03459" w:rsidRDefault="00EA3343" w:rsidP="00C01392">
      <w:pPr>
        <w:pStyle w:val="ListParagraph"/>
        <w:numPr>
          <w:ilvl w:val="0"/>
          <w:numId w:val="13"/>
        </w:numPr>
        <w:suppressAutoHyphens/>
      </w:pPr>
      <w:r w:rsidRPr="00A03459">
        <w:t>YourUserName_E11</w:t>
      </w:r>
      <w:r w:rsidR="00C01392" w:rsidRPr="00A03459">
        <w:t>_L01</w:t>
      </w:r>
      <w:r w:rsidRPr="00A03459">
        <w:t xml:space="preserve">.docx with </w:t>
      </w:r>
      <w:r w:rsidR="004332C3" w:rsidRPr="00A03459">
        <w:t xml:space="preserve">the answers to Part 1 </w:t>
      </w:r>
      <w:r w:rsidR="00C01392" w:rsidRPr="00A03459">
        <w:t>of this lab</w:t>
      </w:r>
    </w:p>
    <w:p w14:paraId="0DD25977" w14:textId="5084154F" w:rsidR="00F93DEA" w:rsidRPr="00A03459" w:rsidRDefault="00EA3343" w:rsidP="00176475">
      <w:pPr>
        <w:pStyle w:val="ListParagraph"/>
        <w:numPr>
          <w:ilvl w:val="0"/>
          <w:numId w:val="13"/>
        </w:numPr>
        <w:suppressAutoHyphens/>
        <w:pPrChange w:id="231" w:author="Philip Dumaresq" w:date="2016-09-23T14:51:00Z">
          <w:pPr>
            <w:pStyle w:val="ListParagraph"/>
            <w:numPr>
              <w:numId w:val="13"/>
            </w:numPr>
            <w:suppressAutoHyphens/>
            <w:ind w:hanging="360"/>
          </w:pPr>
        </w:pPrChange>
      </w:pPr>
      <w:r w:rsidRPr="00A03459">
        <w:t>YourUserName_E11</w:t>
      </w:r>
      <w:r w:rsidR="00C01392" w:rsidRPr="00A03459">
        <w:t xml:space="preserve">_Resume.docx </w:t>
      </w:r>
      <w:bookmarkStart w:id="232" w:name="_GoBack"/>
      <w:bookmarkEnd w:id="232"/>
    </w:p>
    <w:sectPr w:rsidR="00F93DEA" w:rsidRPr="00A03459" w:rsidSect="008C600C">
      <w:headerReference w:type="even" r:id="rId8"/>
      <w:footerReference w:type="even" r:id="rId9"/>
      <w:footerReference w:type="default" r:id="rId10"/>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5721D" w14:textId="77777777" w:rsidR="006B7A1C" w:rsidRDefault="006B7A1C">
      <w:r>
        <w:separator/>
      </w:r>
    </w:p>
  </w:endnote>
  <w:endnote w:type="continuationSeparator" w:id="0">
    <w:p w14:paraId="3440E6A4" w14:textId="77777777" w:rsidR="006B7A1C" w:rsidRDefault="006B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BAC2D" w14:textId="77777777" w:rsidR="00517191" w:rsidRDefault="0051719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94C2B" w14:textId="5B5B3C02" w:rsidR="00517191" w:rsidRDefault="00217BC8"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w:t>
    </w:r>
    <w:r w:rsidR="00517191">
      <w:rPr>
        <w:rFonts w:ascii="Times New Roman" w:hAnsi="Times New Roman"/>
        <w:i/>
        <w:sz w:val="20"/>
      </w:rPr>
      <w:t xml:space="preserve"> (420-E</w:t>
    </w:r>
    <w:r>
      <w:rPr>
        <w:rFonts w:ascii="Times New Roman" w:hAnsi="Times New Roman"/>
        <w:i/>
        <w:sz w:val="20"/>
      </w:rPr>
      <w:t>1</w:t>
    </w:r>
    <w:r w:rsidR="00EA3343">
      <w:rPr>
        <w:rFonts w:ascii="Times New Roman" w:hAnsi="Times New Roman"/>
        <w:i/>
        <w:sz w:val="20"/>
      </w:rPr>
      <w:t>1</w:t>
    </w:r>
    <w:r w:rsidR="00517191">
      <w:rPr>
        <w:rFonts w:ascii="Times New Roman" w:hAnsi="Times New Roman"/>
        <w:i/>
        <w:sz w:val="20"/>
      </w:rPr>
      <w:t xml:space="preserve">-HR) - Lab </w:t>
    </w:r>
    <w:r w:rsidR="00B97E49">
      <w:rPr>
        <w:rFonts w:ascii="Times New Roman" w:hAnsi="Times New Roman"/>
        <w:i/>
        <w:sz w:val="20"/>
      </w:rPr>
      <w:t>1</w:t>
    </w:r>
    <w:r w:rsidR="00517191">
      <w:rPr>
        <w:rFonts w:ascii="Times New Roman" w:hAnsi="Times New Roman"/>
        <w:i/>
        <w:sz w:val="20"/>
      </w:rPr>
      <w:tab/>
      <w:t xml:space="preserve">Page </w:t>
    </w:r>
    <w:r w:rsidR="00FB3AEA">
      <w:rPr>
        <w:rStyle w:val="PageNumber"/>
        <w:rFonts w:ascii="Times New Roman" w:hAnsi="Times New Roman"/>
        <w:i/>
        <w:sz w:val="20"/>
      </w:rPr>
      <w:fldChar w:fldCharType="begin"/>
    </w:r>
    <w:r w:rsidR="00517191">
      <w:rPr>
        <w:rStyle w:val="PageNumber"/>
        <w:rFonts w:ascii="Times New Roman" w:hAnsi="Times New Roman"/>
        <w:i/>
        <w:sz w:val="20"/>
      </w:rPr>
      <w:instrText xml:space="preserve"> PAGE </w:instrText>
    </w:r>
    <w:r w:rsidR="00FB3AEA">
      <w:rPr>
        <w:rStyle w:val="PageNumber"/>
        <w:rFonts w:ascii="Times New Roman" w:hAnsi="Times New Roman"/>
        <w:i/>
        <w:sz w:val="20"/>
      </w:rPr>
      <w:fldChar w:fldCharType="separate"/>
    </w:r>
    <w:r w:rsidR="00176475">
      <w:rPr>
        <w:rStyle w:val="PageNumber"/>
        <w:rFonts w:ascii="Times New Roman" w:hAnsi="Times New Roman"/>
        <w:i/>
        <w:noProof/>
        <w:sz w:val="20"/>
      </w:rPr>
      <w:t>6</w:t>
    </w:r>
    <w:r w:rsidR="00FB3AEA">
      <w:rPr>
        <w:rStyle w:val="PageNumber"/>
        <w:rFonts w:ascii="Times New Roman" w:hAnsi="Times New Roman"/>
        <w:i/>
        <w:sz w:val="20"/>
      </w:rPr>
      <w:fldChar w:fldCharType="end"/>
    </w:r>
    <w:r w:rsidR="00517191">
      <w:rPr>
        <w:rStyle w:val="PageNumber"/>
        <w:rFonts w:ascii="Times New Roman" w:hAnsi="Times New Roman"/>
        <w:i/>
        <w:sz w:val="20"/>
      </w:rPr>
      <w:t xml:space="preserve"> of </w:t>
    </w:r>
    <w:r w:rsidR="00FB3AEA">
      <w:rPr>
        <w:rStyle w:val="PageNumber"/>
        <w:rFonts w:ascii="Times New Roman" w:hAnsi="Times New Roman"/>
        <w:i/>
        <w:sz w:val="20"/>
      </w:rPr>
      <w:fldChar w:fldCharType="begin"/>
    </w:r>
    <w:r w:rsidR="00517191">
      <w:rPr>
        <w:rStyle w:val="PageNumber"/>
        <w:rFonts w:ascii="Times New Roman" w:hAnsi="Times New Roman"/>
        <w:i/>
        <w:sz w:val="20"/>
      </w:rPr>
      <w:instrText xml:space="preserve"> NUMPAGES </w:instrText>
    </w:r>
    <w:r w:rsidR="00FB3AEA">
      <w:rPr>
        <w:rStyle w:val="PageNumber"/>
        <w:rFonts w:ascii="Times New Roman" w:hAnsi="Times New Roman"/>
        <w:i/>
        <w:sz w:val="20"/>
      </w:rPr>
      <w:fldChar w:fldCharType="separate"/>
    </w:r>
    <w:r w:rsidR="00176475">
      <w:rPr>
        <w:rStyle w:val="PageNumber"/>
        <w:rFonts w:ascii="Times New Roman" w:hAnsi="Times New Roman"/>
        <w:i/>
        <w:noProof/>
        <w:sz w:val="20"/>
      </w:rPr>
      <w:t>6</w:t>
    </w:r>
    <w:r w:rsidR="00FB3AEA">
      <w:rPr>
        <w:rStyle w:val="PageNumber"/>
        <w:rFonts w:ascii="Times New Roman" w:hAnsi="Times New Roman"/>
        <w:i/>
        <w:sz w:val="20"/>
      </w:rPr>
      <w:fldChar w:fldCharType="end"/>
    </w:r>
  </w:p>
  <w:p w14:paraId="77FBF4F2" w14:textId="77777777" w:rsidR="00517191" w:rsidRDefault="005171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5812D" w14:textId="77777777" w:rsidR="006B7A1C" w:rsidRDefault="006B7A1C">
      <w:r>
        <w:separator/>
      </w:r>
    </w:p>
  </w:footnote>
  <w:footnote w:type="continuationSeparator" w:id="0">
    <w:p w14:paraId="1443BC18" w14:textId="77777777" w:rsidR="006B7A1C" w:rsidRDefault="006B7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CBE3" w14:textId="77777777" w:rsidR="00517191" w:rsidRDefault="00FB3AEA">
    <w:pPr>
      <w:pBdr>
        <w:bottom w:val="single" w:sz="6" w:space="1" w:color="auto"/>
      </w:pBdr>
      <w:rPr>
        <w:b/>
      </w:rPr>
    </w:pPr>
    <w:r>
      <w:rPr>
        <w:b/>
      </w:rPr>
      <w:fldChar w:fldCharType="begin"/>
    </w:r>
    <w:r w:rsidR="00517191">
      <w:rPr>
        <w:b/>
      </w:rPr>
      <w:instrText>PAGE</w:instrText>
    </w:r>
    <w:r>
      <w:rPr>
        <w:b/>
      </w:rPr>
      <w:fldChar w:fldCharType="separate"/>
    </w:r>
    <w:r w:rsidR="00517191">
      <w:rPr>
        <w:b/>
        <w:noProof/>
      </w:rPr>
      <w:t>2</w:t>
    </w:r>
    <w:r>
      <w:rPr>
        <w:b/>
      </w:rPr>
      <w:fldChar w:fldCharType="end"/>
    </w:r>
    <w:r w:rsidR="00517191">
      <w:rPr>
        <w:b/>
        <w:spacing w:val="260"/>
      </w:rPr>
      <w:t xml:space="preserve">  </w:t>
    </w:r>
    <w:r>
      <w:rPr>
        <w:b/>
      </w:rPr>
      <w:fldChar w:fldCharType="begin"/>
    </w:r>
    <w:r w:rsidR="00517191">
      <w:rPr>
        <w:b/>
      </w:rPr>
      <w:instrText>styleref "heading 2"</w:instrText>
    </w:r>
    <w:r>
      <w:rPr>
        <w:b/>
      </w:rPr>
      <w:fldChar w:fldCharType="separate"/>
    </w:r>
    <w:r w:rsidR="00682A04">
      <w:rPr>
        <w:bCs/>
        <w:noProof/>
      </w:rPr>
      <w:t>Error! No text of specified style in document.</w:t>
    </w:r>
    <w:r>
      <w:rPr>
        <w:b/>
      </w:rPr>
      <w:fldChar w:fldCharType="end"/>
    </w:r>
    <w:r w:rsidR="00517191">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108"/>
    <w:multiLevelType w:val="hybridMultilevel"/>
    <w:tmpl w:val="11DA3F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E226CA1"/>
    <w:multiLevelType w:val="hybridMultilevel"/>
    <w:tmpl w:val="245AD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B3B09"/>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E0276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A972331"/>
    <w:multiLevelType w:val="hybridMultilevel"/>
    <w:tmpl w:val="908A80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8B357E2"/>
    <w:multiLevelType w:val="hybridMultilevel"/>
    <w:tmpl w:val="5ED47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36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905128E"/>
    <w:multiLevelType w:val="hybridMultilevel"/>
    <w:tmpl w:val="3544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1D233E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C6F5466"/>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062585D"/>
    <w:multiLevelType w:val="hybridMultilevel"/>
    <w:tmpl w:val="BB1C9976"/>
    <w:lvl w:ilvl="0" w:tplc="F32C6BB2">
      <w:start w:val="1"/>
      <w:numFmt w:val="decimal"/>
      <w:lvlText w:val="%1."/>
      <w:lvlJc w:val="left"/>
      <w:pPr>
        <w:tabs>
          <w:tab w:val="num" w:pos="720"/>
        </w:tabs>
        <w:ind w:left="720" w:hanging="360"/>
      </w:pPr>
      <w:rPr>
        <w:rFonts w:ascii="Verdana" w:hAnsi="Verdana" w:hint="default"/>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689A3597"/>
    <w:multiLevelType w:val="multilevel"/>
    <w:tmpl w:val="CA048E74"/>
    <w:lvl w:ilvl="0">
      <w:start w:val="1"/>
      <w:numFmt w:val="upperRoman"/>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6F945BF1"/>
    <w:multiLevelType w:val="hybridMultilevel"/>
    <w:tmpl w:val="50AE90D6"/>
    <w:lvl w:ilvl="0" w:tplc="0AE20304">
      <w:start w:val="1"/>
      <w:numFmt w:val="bullet"/>
      <w:lvlText w:val=""/>
      <w:lvlJc w:val="left"/>
      <w:pPr>
        <w:ind w:left="720" w:hanging="360"/>
      </w:pPr>
      <w:rPr>
        <w:rFonts w:ascii="Wingdings" w:hAnsi="Wingdings"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DB0E40"/>
    <w:multiLevelType w:val="hybridMultilevel"/>
    <w:tmpl w:val="CEE60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5"/>
  </w:num>
  <w:num w:numId="5">
    <w:abstractNumId w:val="2"/>
  </w:num>
  <w:num w:numId="6">
    <w:abstractNumId w:val="13"/>
  </w:num>
  <w:num w:numId="7">
    <w:abstractNumId w:val="9"/>
  </w:num>
  <w:num w:numId="8">
    <w:abstractNumId w:val="21"/>
  </w:num>
  <w:num w:numId="9">
    <w:abstractNumId w:val="7"/>
  </w:num>
  <w:num w:numId="10">
    <w:abstractNumId w:val="16"/>
  </w:num>
  <w:num w:numId="11">
    <w:abstractNumId w:val="3"/>
  </w:num>
  <w:num w:numId="12">
    <w:abstractNumId w:val="4"/>
  </w:num>
  <w:num w:numId="13">
    <w:abstractNumId w:val="19"/>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2"/>
  </w:num>
  <w:num w:numId="18">
    <w:abstractNumId w:val="10"/>
  </w:num>
  <w:num w:numId="19">
    <w:abstractNumId w:val="14"/>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1"/>
  </w:num>
  <w:num w:numId="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lab">
    <w15:presenceInfo w15:providerId="AD" w15:userId="S-1-5-21-219119004-741039572-208020174-35381"/>
  </w15:person>
  <w15:person w15:author="Philip Dumaresq">
    <w15:presenceInfo w15:providerId="Windows Live" w15:userId="28ee7942f2f44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65834"/>
    <w:rsid w:val="000761DC"/>
    <w:rsid w:val="00081DF1"/>
    <w:rsid w:val="0009243E"/>
    <w:rsid w:val="000961F0"/>
    <w:rsid w:val="000978A4"/>
    <w:rsid w:val="000C05AE"/>
    <w:rsid w:val="000D10AE"/>
    <w:rsid w:val="000F4A15"/>
    <w:rsid w:val="00105BC4"/>
    <w:rsid w:val="00116A58"/>
    <w:rsid w:val="00121533"/>
    <w:rsid w:val="00176475"/>
    <w:rsid w:val="001E3ADA"/>
    <w:rsid w:val="001E634A"/>
    <w:rsid w:val="001F17EC"/>
    <w:rsid w:val="00203A3D"/>
    <w:rsid w:val="00217BC8"/>
    <w:rsid w:val="0022660C"/>
    <w:rsid w:val="002312A2"/>
    <w:rsid w:val="00246B48"/>
    <w:rsid w:val="002667AF"/>
    <w:rsid w:val="002B6B27"/>
    <w:rsid w:val="002F06B3"/>
    <w:rsid w:val="002F649B"/>
    <w:rsid w:val="00332B67"/>
    <w:rsid w:val="00357E7D"/>
    <w:rsid w:val="003720E4"/>
    <w:rsid w:val="003B14F0"/>
    <w:rsid w:val="003C21E7"/>
    <w:rsid w:val="003E64A3"/>
    <w:rsid w:val="003F3299"/>
    <w:rsid w:val="003F72CD"/>
    <w:rsid w:val="00404A54"/>
    <w:rsid w:val="004332C3"/>
    <w:rsid w:val="00447DE0"/>
    <w:rsid w:val="004A17E3"/>
    <w:rsid w:val="004B1E6C"/>
    <w:rsid w:val="004D46A3"/>
    <w:rsid w:val="004D5AC9"/>
    <w:rsid w:val="004E7BD3"/>
    <w:rsid w:val="00517191"/>
    <w:rsid w:val="00574251"/>
    <w:rsid w:val="00593DF9"/>
    <w:rsid w:val="005E1B30"/>
    <w:rsid w:val="00606534"/>
    <w:rsid w:val="00607572"/>
    <w:rsid w:val="00617F14"/>
    <w:rsid w:val="0063302C"/>
    <w:rsid w:val="00635CEE"/>
    <w:rsid w:val="00642E82"/>
    <w:rsid w:val="00656A2C"/>
    <w:rsid w:val="00662E40"/>
    <w:rsid w:val="00663CC9"/>
    <w:rsid w:val="00681058"/>
    <w:rsid w:val="00682A04"/>
    <w:rsid w:val="006856D7"/>
    <w:rsid w:val="006B2F3A"/>
    <w:rsid w:val="006B7A1C"/>
    <w:rsid w:val="006D3B73"/>
    <w:rsid w:val="006D3F8C"/>
    <w:rsid w:val="006F5DC0"/>
    <w:rsid w:val="006F6E1E"/>
    <w:rsid w:val="007468DE"/>
    <w:rsid w:val="00752300"/>
    <w:rsid w:val="00754776"/>
    <w:rsid w:val="007C311B"/>
    <w:rsid w:val="007C4618"/>
    <w:rsid w:val="007F3963"/>
    <w:rsid w:val="0080454D"/>
    <w:rsid w:val="00820FB2"/>
    <w:rsid w:val="0082651B"/>
    <w:rsid w:val="008461AE"/>
    <w:rsid w:val="00860402"/>
    <w:rsid w:val="008827B4"/>
    <w:rsid w:val="008B1E49"/>
    <w:rsid w:val="008C0125"/>
    <w:rsid w:val="008C292F"/>
    <w:rsid w:val="008C600C"/>
    <w:rsid w:val="0091020F"/>
    <w:rsid w:val="00914297"/>
    <w:rsid w:val="009232DE"/>
    <w:rsid w:val="00942F2D"/>
    <w:rsid w:val="00955F32"/>
    <w:rsid w:val="00973D19"/>
    <w:rsid w:val="00974B9F"/>
    <w:rsid w:val="00991BA8"/>
    <w:rsid w:val="009B71AF"/>
    <w:rsid w:val="009C644A"/>
    <w:rsid w:val="009D5C2B"/>
    <w:rsid w:val="009F6EC8"/>
    <w:rsid w:val="00A03459"/>
    <w:rsid w:val="00A46AF8"/>
    <w:rsid w:val="00A55EAF"/>
    <w:rsid w:val="00A60CF3"/>
    <w:rsid w:val="00A678BD"/>
    <w:rsid w:val="00A81241"/>
    <w:rsid w:val="00AB0FCC"/>
    <w:rsid w:val="00AF0A2B"/>
    <w:rsid w:val="00B03504"/>
    <w:rsid w:val="00B0548C"/>
    <w:rsid w:val="00B0647A"/>
    <w:rsid w:val="00B069AE"/>
    <w:rsid w:val="00B338E0"/>
    <w:rsid w:val="00B411CD"/>
    <w:rsid w:val="00B44A7A"/>
    <w:rsid w:val="00B76AFF"/>
    <w:rsid w:val="00B87B38"/>
    <w:rsid w:val="00B97E49"/>
    <w:rsid w:val="00BE58E0"/>
    <w:rsid w:val="00C01392"/>
    <w:rsid w:val="00C44BF7"/>
    <w:rsid w:val="00C534F3"/>
    <w:rsid w:val="00CA1E2E"/>
    <w:rsid w:val="00CC6E9D"/>
    <w:rsid w:val="00CD77F2"/>
    <w:rsid w:val="00CD7C9E"/>
    <w:rsid w:val="00D008EE"/>
    <w:rsid w:val="00D15C6D"/>
    <w:rsid w:val="00D25551"/>
    <w:rsid w:val="00D36F30"/>
    <w:rsid w:val="00D37909"/>
    <w:rsid w:val="00D40C36"/>
    <w:rsid w:val="00D611A8"/>
    <w:rsid w:val="00D84843"/>
    <w:rsid w:val="00D93F1D"/>
    <w:rsid w:val="00DA678C"/>
    <w:rsid w:val="00DB6E19"/>
    <w:rsid w:val="00DC4742"/>
    <w:rsid w:val="00DD0E16"/>
    <w:rsid w:val="00DF7FE5"/>
    <w:rsid w:val="00E155FB"/>
    <w:rsid w:val="00E84BCF"/>
    <w:rsid w:val="00EA2375"/>
    <w:rsid w:val="00EA3343"/>
    <w:rsid w:val="00EA62EF"/>
    <w:rsid w:val="00EB4CE8"/>
    <w:rsid w:val="00F13C2B"/>
    <w:rsid w:val="00F15AD6"/>
    <w:rsid w:val="00F47A43"/>
    <w:rsid w:val="00F64305"/>
    <w:rsid w:val="00F72306"/>
    <w:rsid w:val="00F93DEA"/>
    <w:rsid w:val="00FB3A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1023C"/>
  <w15:docId w15:val="{07B901E6-23E7-49D2-A44A-4D240258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nhideWhenUsed/>
    <w:qFormat/>
    <w:rsid w:val="00081D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81D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81DF1"/>
    <w:pPr>
      <w:keepNext/>
      <w:tabs>
        <w:tab w:val="num" w:pos="1080"/>
      </w:tabs>
      <w:spacing w:before="120"/>
      <w:ind w:left="1080" w:hanging="360"/>
      <w:outlineLvl w:val="3"/>
    </w:pPr>
    <w:rPr>
      <w:rFonts w:ascii="Helvetica" w:hAnsi="Helvetica"/>
      <w:i/>
    </w:rPr>
  </w:style>
  <w:style w:type="paragraph" w:styleId="Heading5">
    <w:name w:val="heading 5"/>
    <w:basedOn w:val="Normal"/>
    <w:next w:val="Normal"/>
    <w:link w:val="Heading5Char"/>
    <w:qFormat/>
    <w:rsid w:val="00081DF1"/>
    <w:pPr>
      <w:tabs>
        <w:tab w:val="num" w:pos="3240"/>
      </w:tabs>
      <w:spacing w:before="240" w:after="60"/>
      <w:ind w:left="2880"/>
      <w:outlineLvl w:val="4"/>
    </w:pPr>
    <w:rPr>
      <w:rFonts w:ascii="Arial" w:hAnsi="Arial"/>
      <w:sz w:val="22"/>
    </w:rPr>
  </w:style>
  <w:style w:type="paragraph" w:styleId="Heading6">
    <w:name w:val="heading 6"/>
    <w:basedOn w:val="Normal"/>
    <w:next w:val="Normal"/>
    <w:link w:val="Heading6Char"/>
    <w:qFormat/>
    <w:rsid w:val="00081DF1"/>
    <w:pPr>
      <w:keepNext/>
      <w:tabs>
        <w:tab w:val="num" w:pos="3960"/>
      </w:tabs>
      <w:spacing w:before="120" w:after="60"/>
      <w:ind w:left="3600"/>
      <w:outlineLvl w:val="5"/>
    </w:pPr>
    <w:rPr>
      <w:sz w:val="28"/>
    </w:rPr>
  </w:style>
  <w:style w:type="paragraph" w:styleId="Heading7">
    <w:name w:val="heading 7"/>
    <w:basedOn w:val="Normal"/>
    <w:next w:val="Normal"/>
    <w:link w:val="Heading7Char"/>
    <w:qFormat/>
    <w:rsid w:val="00081DF1"/>
    <w:pPr>
      <w:keepNext/>
      <w:tabs>
        <w:tab w:val="num" w:pos="4680"/>
      </w:tabs>
      <w:ind w:left="4320"/>
      <w:outlineLvl w:val="6"/>
    </w:pPr>
    <w:rPr>
      <w:sz w:val="28"/>
    </w:rPr>
  </w:style>
  <w:style w:type="paragraph" w:styleId="Heading8">
    <w:name w:val="heading 8"/>
    <w:basedOn w:val="Normal"/>
    <w:next w:val="Normal"/>
    <w:link w:val="Heading8Char"/>
    <w:qFormat/>
    <w:rsid w:val="00081DF1"/>
    <w:pPr>
      <w:tabs>
        <w:tab w:val="num" w:pos="5400"/>
      </w:tabs>
      <w:spacing w:before="240" w:after="60"/>
      <w:ind w:left="5040"/>
      <w:outlineLvl w:val="7"/>
    </w:pPr>
    <w:rPr>
      <w:rFonts w:ascii="Arial" w:hAnsi="Arial"/>
      <w:i/>
      <w:sz w:val="20"/>
    </w:rPr>
  </w:style>
  <w:style w:type="paragraph" w:styleId="Heading9">
    <w:name w:val="heading 9"/>
    <w:basedOn w:val="Normal"/>
    <w:next w:val="Normal"/>
    <w:link w:val="Heading9Char"/>
    <w:qFormat/>
    <w:rsid w:val="00081DF1"/>
    <w:pPr>
      <w:tabs>
        <w:tab w:val="num" w:pos="6120"/>
      </w:tabs>
      <w:spacing w:before="240" w:after="60"/>
      <w:ind w:left="57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uiPriority w:val="99"/>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character" w:customStyle="1" w:styleId="Heading2Char">
    <w:name w:val="Heading 2 Char"/>
    <w:basedOn w:val="DefaultParagraphFont"/>
    <w:link w:val="Heading2"/>
    <w:semiHidden/>
    <w:rsid w:val="00081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081DF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rsid w:val="00081DF1"/>
    <w:rPr>
      <w:rFonts w:ascii="Helvetica" w:hAnsi="Helvetica"/>
      <w:i/>
      <w:sz w:val="24"/>
    </w:rPr>
  </w:style>
  <w:style w:type="character" w:customStyle="1" w:styleId="Heading5Char">
    <w:name w:val="Heading 5 Char"/>
    <w:basedOn w:val="DefaultParagraphFont"/>
    <w:link w:val="Heading5"/>
    <w:rsid w:val="00081DF1"/>
    <w:rPr>
      <w:rFonts w:ascii="Arial" w:hAnsi="Arial"/>
      <w:sz w:val="22"/>
    </w:rPr>
  </w:style>
  <w:style w:type="character" w:customStyle="1" w:styleId="Heading6Char">
    <w:name w:val="Heading 6 Char"/>
    <w:basedOn w:val="DefaultParagraphFont"/>
    <w:link w:val="Heading6"/>
    <w:rsid w:val="00081DF1"/>
    <w:rPr>
      <w:sz w:val="28"/>
    </w:rPr>
  </w:style>
  <w:style w:type="character" w:customStyle="1" w:styleId="Heading7Char">
    <w:name w:val="Heading 7 Char"/>
    <w:basedOn w:val="DefaultParagraphFont"/>
    <w:link w:val="Heading7"/>
    <w:rsid w:val="00081DF1"/>
    <w:rPr>
      <w:sz w:val="28"/>
    </w:rPr>
  </w:style>
  <w:style w:type="character" w:customStyle="1" w:styleId="Heading8Char">
    <w:name w:val="Heading 8 Char"/>
    <w:basedOn w:val="DefaultParagraphFont"/>
    <w:link w:val="Heading8"/>
    <w:rsid w:val="00081DF1"/>
    <w:rPr>
      <w:rFonts w:ascii="Arial" w:hAnsi="Arial"/>
      <w:i/>
    </w:rPr>
  </w:style>
  <w:style w:type="character" w:customStyle="1" w:styleId="Heading9Char">
    <w:name w:val="Heading 9 Char"/>
    <w:basedOn w:val="DefaultParagraphFont"/>
    <w:link w:val="Heading9"/>
    <w:rsid w:val="00081DF1"/>
    <w:rPr>
      <w:rFonts w:ascii="Arial" w:hAnsi="Arial"/>
      <w:i/>
      <w:sz w:val="18"/>
    </w:rPr>
  </w:style>
  <w:style w:type="paragraph" w:styleId="BalloonText">
    <w:name w:val="Balloon Text"/>
    <w:basedOn w:val="Normal"/>
    <w:link w:val="BalloonTextChar"/>
    <w:rsid w:val="00081DF1"/>
    <w:rPr>
      <w:rFonts w:ascii="Tahoma" w:hAnsi="Tahoma" w:cs="Tahoma"/>
      <w:sz w:val="16"/>
      <w:szCs w:val="16"/>
    </w:rPr>
  </w:style>
  <w:style w:type="character" w:customStyle="1" w:styleId="BalloonTextChar">
    <w:name w:val="Balloon Text Char"/>
    <w:basedOn w:val="DefaultParagraphFont"/>
    <w:link w:val="BalloonText"/>
    <w:rsid w:val="00081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13447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502BA-2CEC-44B6-952A-EAE4E68E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14</cp:revision>
  <cp:lastPrinted>2016-08-19T19:04:00Z</cp:lastPrinted>
  <dcterms:created xsi:type="dcterms:W3CDTF">2016-08-26T13:04:00Z</dcterms:created>
  <dcterms:modified xsi:type="dcterms:W3CDTF">2016-09-23T18:52:00Z</dcterms:modified>
</cp:coreProperties>
</file>